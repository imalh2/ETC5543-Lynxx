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002A" w14:textId="05C7EF21" w:rsidR="00185557" w:rsidRDefault="006602EA" w:rsidP="006602EA">
      <w:pPr>
        <w:pStyle w:val="Heading1"/>
      </w:pPr>
      <w:commentRangeStart w:id="0"/>
      <w:r>
        <w:t>Objective</w:t>
      </w:r>
      <w:commentRangeEnd w:id="0"/>
      <w:r w:rsidR="00B666F1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76C959B5" w14:textId="2D27E7B0" w:rsidR="00F604D7" w:rsidRDefault="006602EA" w:rsidP="00F604D7">
      <w:r>
        <w:t>Investigate the extent of the relationship (if any) between congestion on specific road segments and delays accrued by buses travelling across those segments</w:t>
      </w:r>
      <w:ins w:id="1" w:author="Martin, Alex (DIT)" w:date="2022-09-05T09:59:00Z">
        <w:r w:rsidR="00AC14F7">
          <w:t xml:space="preserve"> using the bus schedule, </w:t>
        </w:r>
      </w:ins>
      <w:ins w:id="2" w:author="Martin, Alex (DIT)" w:date="2022-09-05T10:00:00Z">
        <w:r w:rsidR="00AC14F7">
          <w:t xml:space="preserve">location pulses and the </w:t>
        </w:r>
        <w:proofErr w:type="spellStart"/>
        <w:r w:rsidR="00AC14F7">
          <w:t>bluetooth</w:t>
        </w:r>
        <w:proofErr w:type="spellEnd"/>
        <w:r w:rsidR="00AC14F7">
          <w:t xml:space="preserve"> probe traffic information (</w:t>
        </w:r>
        <w:proofErr w:type="spellStart"/>
        <w:r w:rsidR="00AC14F7">
          <w:t>AddInsights</w:t>
        </w:r>
        <w:proofErr w:type="spellEnd"/>
        <w:r w:rsidR="00AC14F7">
          <w:t>)</w:t>
        </w:r>
      </w:ins>
      <w:del w:id="3" w:author="Martin, Alex (DIT)" w:date="2022-09-05T09:59:00Z">
        <w:r w:rsidDel="00AC14F7">
          <w:delText>.</w:delText>
        </w:r>
      </w:del>
      <w:r>
        <w:t xml:space="preserve"> </w:t>
      </w:r>
      <w:ins w:id="4" w:author="Martin, Alex (DIT)" w:date="2022-09-05T10:16:00Z">
        <w:r w:rsidR="00B666F1">
          <w:t>The aim of the analysis is to enable….</w:t>
        </w:r>
      </w:ins>
      <w:r w:rsidR="00D56934">
        <w:t xml:space="preserve">The results of the analysis could be </w:t>
      </w:r>
      <w:r w:rsidR="00F604D7">
        <w:t>utilised</w:t>
      </w:r>
      <w:r w:rsidR="00D56934">
        <w:t xml:space="preserve"> to identify segments and/or time periods that might benefit from actions which </w:t>
      </w:r>
      <w:r w:rsidR="00F604D7">
        <w:t>help to reduce congestion and/or bus delays</w:t>
      </w:r>
      <w:del w:id="5" w:author="Martin, Alex (DIT)" w:date="2022-09-05T10:16:00Z">
        <w:r w:rsidR="00F604D7" w:rsidDel="00B666F1">
          <w:delText>.</w:delText>
        </w:r>
      </w:del>
    </w:p>
    <w:p w14:paraId="3EA960E2" w14:textId="70335DBB" w:rsidR="00F604D7" w:rsidRDefault="004D372B" w:rsidP="00F604D7">
      <w:pPr>
        <w:pStyle w:val="Heading1"/>
      </w:pPr>
      <w:r>
        <w:t xml:space="preserve">Factors to be </w:t>
      </w:r>
      <w:r w:rsidR="003946CC">
        <w:t>A</w:t>
      </w:r>
      <w:r>
        <w:t>nalysed</w:t>
      </w:r>
    </w:p>
    <w:p w14:paraId="6F16AA68" w14:textId="36F5938A" w:rsidR="004D372B" w:rsidRPr="004D372B" w:rsidRDefault="006022F1" w:rsidP="004D372B">
      <w:r>
        <w:t xml:space="preserve">To arrive at the </w:t>
      </w:r>
      <w:commentRangeStart w:id="6"/>
      <w:r>
        <w:t xml:space="preserve">objective, the following areas </w:t>
      </w:r>
      <w:commentRangeEnd w:id="6"/>
      <w:r w:rsidR="00947527">
        <w:rPr>
          <w:rStyle w:val="CommentReference"/>
        </w:rPr>
        <w:commentReference w:id="6"/>
      </w:r>
      <w:r>
        <w:t>will be investigated for a particular road segment:</w:t>
      </w:r>
    </w:p>
    <w:p w14:paraId="2A18637C" w14:textId="26F3807A" w:rsidR="00F604D7" w:rsidRDefault="00F604D7" w:rsidP="00F604D7">
      <w:pPr>
        <w:pStyle w:val="ListParagraph"/>
        <w:numPr>
          <w:ilvl w:val="0"/>
          <w:numId w:val="1"/>
        </w:numPr>
      </w:pPr>
      <w:r>
        <w:t>What is the relationship between congestion and delays during</w:t>
      </w:r>
      <w:r w:rsidR="006C0913">
        <w:t xml:space="preserve"> both</w:t>
      </w:r>
      <w:r>
        <w:t xml:space="preserve"> the morning peak (6am to 10am) and evening peak (</w:t>
      </w:r>
      <w:r w:rsidR="006C0913">
        <w:t>3pm to 7pm)?</w:t>
      </w:r>
    </w:p>
    <w:p w14:paraId="31EA8705" w14:textId="1DE44AE2" w:rsidR="006C0913" w:rsidRDefault="006C0913" w:rsidP="00F604D7">
      <w:pPr>
        <w:pStyle w:val="ListParagraph"/>
        <w:numPr>
          <w:ilvl w:val="0"/>
          <w:numId w:val="1"/>
        </w:numPr>
      </w:pPr>
      <w:r>
        <w:t>Examine the relationship</w:t>
      </w:r>
      <w:r w:rsidR="002838D8">
        <w:t xml:space="preserve"> both</w:t>
      </w:r>
      <w:r>
        <w:t xml:space="preserve"> to and from the CBD</w:t>
      </w:r>
      <w:r w:rsidR="00EE5C03">
        <w:t xml:space="preserve"> (when possible. If not, the relationship on the road as a whole will be examined)</w:t>
      </w:r>
    </w:p>
    <w:p w14:paraId="3C2199AC" w14:textId="77777777" w:rsidR="006C0913" w:rsidRDefault="006C0913" w:rsidP="00F604D7">
      <w:pPr>
        <w:pStyle w:val="ListParagraph"/>
        <w:numPr>
          <w:ilvl w:val="0"/>
          <w:numId w:val="1"/>
        </w:numPr>
      </w:pPr>
      <w:r>
        <w:t>Do bus lanes play a significant role in reducing delay?</w:t>
      </w:r>
    </w:p>
    <w:p w14:paraId="77578EC9" w14:textId="77777777" w:rsidR="006C0913" w:rsidRDefault="006C0913" w:rsidP="006C0913">
      <w:pPr>
        <w:pStyle w:val="ListParagraph"/>
        <w:numPr>
          <w:ilvl w:val="0"/>
          <w:numId w:val="1"/>
        </w:numPr>
      </w:pPr>
      <w:r>
        <w:t>Do specific sections within the segment display significantly higher congestions/delays?</w:t>
      </w:r>
    </w:p>
    <w:p w14:paraId="3F768EE8" w14:textId="77777777" w:rsidR="002838D8" w:rsidRDefault="002838D8" w:rsidP="006C0913">
      <w:pPr>
        <w:pStyle w:val="ListParagraph"/>
        <w:numPr>
          <w:ilvl w:val="0"/>
          <w:numId w:val="1"/>
        </w:numPr>
      </w:pPr>
      <w:r>
        <w:t>Do certain days exhibit bigger than usual congestions/delays?</w:t>
      </w:r>
    </w:p>
    <w:p w14:paraId="425641E6" w14:textId="7D191478" w:rsidR="006B18ED" w:rsidRDefault="009878BE" w:rsidP="006B18ED">
      <w:pPr>
        <w:pStyle w:val="ListParagraph"/>
        <w:numPr>
          <w:ilvl w:val="0"/>
          <w:numId w:val="1"/>
        </w:numPr>
      </w:pPr>
      <w:r>
        <w:t>Do bus stops with primarily no delays still exhibit a lack of delay despite a significant increase in time taken to reach that stop at times? If so, does this indicate that the schedule can be made more efficient?</w:t>
      </w:r>
    </w:p>
    <w:p w14:paraId="46334DCF" w14:textId="47CBF696" w:rsidR="006B18ED" w:rsidRDefault="006B18ED" w:rsidP="006B18ED">
      <w:pPr>
        <w:pStyle w:val="Heading1"/>
      </w:pPr>
      <w:r>
        <w:t>Scope</w:t>
      </w:r>
    </w:p>
    <w:p w14:paraId="76BFB04E" w14:textId="28D92CEA" w:rsidR="006B18ED" w:rsidRDefault="006B18ED" w:rsidP="006B18ED">
      <w:r>
        <w:t>Segment</w:t>
      </w:r>
      <w:r w:rsidR="00111C19">
        <w:t>s</w:t>
      </w:r>
      <w:r>
        <w:t xml:space="preserve"> of roads of interest. </w:t>
      </w:r>
      <w:commentRangeStart w:id="7"/>
      <w:r>
        <w:t>Possible candidates</w:t>
      </w:r>
      <w:commentRangeEnd w:id="7"/>
      <w:r w:rsidR="00947527">
        <w:rPr>
          <w:rStyle w:val="CommentReference"/>
        </w:rPr>
        <w:commentReference w:id="7"/>
      </w:r>
      <w:r>
        <w:t>:</w:t>
      </w:r>
    </w:p>
    <w:p w14:paraId="46ED9CE4" w14:textId="16EC6BEC" w:rsidR="006B18ED" w:rsidRDefault="006B18ED" w:rsidP="006B18ED">
      <w:pPr>
        <w:pStyle w:val="ListParagraph"/>
        <w:numPr>
          <w:ilvl w:val="0"/>
          <w:numId w:val="2"/>
        </w:numPr>
      </w:pPr>
      <w:r>
        <w:t>South Road</w:t>
      </w:r>
    </w:p>
    <w:p w14:paraId="7C585B11" w14:textId="7E8FB99E" w:rsidR="0001595B" w:rsidRDefault="0001595B" w:rsidP="006B18ED">
      <w:pPr>
        <w:pStyle w:val="ListParagraph"/>
        <w:numPr>
          <w:ilvl w:val="0"/>
          <w:numId w:val="2"/>
        </w:numPr>
      </w:pPr>
      <w:r>
        <w:t>Main North Road</w:t>
      </w:r>
    </w:p>
    <w:p w14:paraId="6AD0EFB6" w14:textId="2253C167" w:rsidR="0001595B" w:rsidRDefault="0001595B" w:rsidP="006B18ED">
      <w:pPr>
        <w:pStyle w:val="ListParagraph"/>
        <w:numPr>
          <w:ilvl w:val="0"/>
          <w:numId w:val="2"/>
        </w:numPr>
      </w:pPr>
      <w:r>
        <w:t>Port Wakefield Road</w:t>
      </w:r>
    </w:p>
    <w:p w14:paraId="022F5D59" w14:textId="5F7996F8" w:rsidR="0001595B" w:rsidRDefault="0001595B" w:rsidP="006B18ED">
      <w:pPr>
        <w:pStyle w:val="ListParagraph"/>
        <w:numPr>
          <w:ilvl w:val="0"/>
          <w:numId w:val="2"/>
        </w:numPr>
      </w:pPr>
      <w:r>
        <w:t>Glen Osmond Road</w:t>
      </w:r>
    </w:p>
    <w:p w14:paraId="56A1817B" w14:textId="21C81B16" w:rsidR="0001595B" w:rsidRDefault="0001595B" w:rsidP="006B18ED">
      <w:pPr>
        <w:pStyle w:val="ListParagraph"/>
        <w:numPr>
          <w:ilvl w:val="0"/>
          <w:numId w:val="2"/>
        </w:numPr>
      </w:pPr>
      <w:r>
        <w:t>Princes Highway</w:t>
      </w:r>
    </w:p>
    <w:p w14:paraId="14C3E0E7" w14:textId="2DB327F6" w:rsidR="0001595B" w:rsidRDefault="0001595B" w:rsidP="006B18ED">
      <w:pPr>
        <w:pStyle w:val="ListParagraph"/>
        <w:numPr>
          <w:ilvl w:val="0"/>
          <w:numId w:val="2"/>
        </w:numPr>
      </w:pPr>
      <w:r>
        <w:t>North East Road</w:t>
      </w:r>
    </w:p>
    <w:p w14:paraId="4D10E1FB" w14:textId="3A949D22" w:rsidR="0001595B" w:rsidRDefault="0001595B" w:rsidP="006B18ED">
      <w:pPr>
        <w:pStyle w:val="ListParagraph"/>
        <w:numPr>
          <w:ilvl w:val="0"/>
          <w:numId w:val="2"/>
        </w:numPr>
      </w:pPr>
      <w:r>
        <w:t>Marion Road</w:t>
      </w:r>
    </w:p>
    <w:p w14:paraId="725D0095" w14:textId="4654DBB5" w:rsidR="0001595B" w:rsidRDefault="0001595B" w:rsidP="006B18ED">
      <w:pPr>
        <w:pStyle w:val="ListParagraph"/>
        <w:numPr>
          <w:ilvl w:val="0"/>
          <w:numId w:val="2"/>
        </w:numPr>
      </w:pPr>
      <w:r>
        <w:t>Port Road</w:t>
      </w:r>
    </w:p>
    <w:p w14:paraId="1F363819" w14:textId="2E9CE3C7" w:rsidR="003946CC" w:rsidDel="00C35709" w:rsidRDefault="0001595B" w:rsidP="00A0507C">
      <w:pPr>
        <w:pStyle w:val="ListParagraph"/>
        <w:numPr>
          <w:ilvl w:val="0"/>
          <w:numId w:val="2"/>
        </w:numPr>
        <w:rPr>
          <w:del w:id="8" w:author="Martin, Alex (DIT)" w:date="2022-09-05T09:51:00Z"/>
        </w:rPr>
      </w:pPr>
      <w:r>
        <w:t xml:space="preserve">Payneham </w:t>
      </w:r>
      <w:proofErr w:type="spellStart"/>
      <w:r>
        <w:t>Road</w:t>
      </w:r>
    </w:p>
    <w:p w14:paraId="53DB09CE" w14:textId="4E2BB20A" w:rsidR="00111C19" w:rsidRDefault="00111C19" w:rsidP="00C35709">
      <w:pPr>
        <w:pPrChange w:id="9" w:author="Martin, Alex (DIT)" w:date="2022-09-05T09:51:00Z">
          <w:pPr>
            <w:pStyle w:val="ListParagraph"/>
            <w:numPr>
              <w:numId w:val="2"/>
            </w:numPr>
            <w:ind w:hanging="360"/>
          </w:pPr>
        </w:pPrChange>
      </w:pPr>
      <w:del w:id="10" w:author="Martin, Alex (DIT)" w:date="2022-09-05T09:52:00Z">
        <w:r w:rsidDel="00C35709">
          <w:delText>Other roads suggested</w:delText>
        </w:r>
      </w:del>
      <w:ins w:id="11" w:author="Martin, Alex (DIT)" w:date="2022-09-05T09:52:00Z">
        <w:r w:rsidR="00C35709">
          <w:t>The</w:t>
        </w:r>
        <w:proofErr w:type="spellEnd"/>
        <w:r w:rsidR="00C35709">
          <w:t xml:space="preserve"> selection </w:t>
        </w:r>
      </w:ins>
      <w:ins w:id="12" w:author="Martin, Alex (DIT)" w:date="2022-09-05T09:54:00Z">
        <w:r w:rsidR="00C35709">
          <w:t xml:space="preserve">criteria for public transport and road segments to be examine is primarily overlap. </w:t>
        </w:r>
      </w:ins>
      <w:ins w:id="13" w:author="Martin, Alex (DIT)" w:date="2022-09-05T09:55:00Z">
        <w:r w:rsidR="00C35709">
          <w:t xml:space="preserve">We are happy to re-prioritise </w:t>
        </w:r>
      </w:ins>
      <w:ins w:id="14" w:author="Martin, Alex (DIT)" w:date="2022-09-05T09:56:00Z">
        <w:r w:rsidR="00AC14F7">
          <w:t xml:space="preserve">or expand the list of examined sections to include other areas of interest. </w:t>
        </w:r>
      </w:ins>
    </w:p>
    <w:p w14:paraId="67979777" w14:textId="45D780C1" w:rsidR="003946CC" w:rsidRDefault="003946CC" w:rsidP="003946CC">
      <w:pPr>
        <w:pStyle w:val="Heading1"/>
        <w:rPr>
          <w:ins w:id="15" w:author="Martin, Alex (DIT)" w:date="2022-09-05T10:23:00Z"/>
        </w:rPr>
      </w:pPr>
      <w:r>
        <w:t>Data Sources</w:t>
      </w:r>
    </w:p>
    <w:p w14:paraId="7773541C" w14:textId="52535A32" w:rsidR="00947527" w:rsidRPr="00947527" w:rsidRDefault="00947527" w:rsidP="00947527">
      <w:pPr>
        <w:pPrChange w:id="16" w:author="Martin, Alex (DIT)" w:date="2022-09-05T10:23:00Z">
          <w:pPr>
            <w:pStyle w:val="Heading1"/>
          </w:pPr>
        </w:pPrChange>
      </w:pPr>
      <w:ins w:id="17" w:author="Martin, Alex (DIT)" w:date="2022-09-05T10:23:00Z">
        <w:r>
          <w:t xml:space="preserve">DIT Transport Analytics AWS </w:t>
        </w:r>
        <w:proofErr w:type="spellStart"/>
        <w:proofErr w:type="gramStart"/>
        <w:r>
          <w:t>datalake</w:t>
        </w:r>
        <w:proofErr w:type="spellEnd"/>
        <w:r>
          <w:t>;</w:t>
        </w:r>
      </w:ins>
      <w:proofErr w:type="gramEnd"/>
    </w:p>
    <w:p w14:paraId="09A2F70D" w14:textId="49730DAA" w:rsidR="003946CC" w:rsidRDefault="003946CC" w:rsidP="003946CC">
      <w:pPr>
        <w:pStyle w:val="ListParagraph"/>
        <w:numPr>
          <w:ilvl w:val="0"/>
          <w:numId w:val="4"/>
        </w:numPr>
      </w:pPr>
      <w:r>
        <w:t>GTFS-R: for bus stop delays updates</w:t>
      </w:r>
    </w:p>
    <w:p w14:paraId="4FB75C61" w14:textId="054F33FC" w:rsidR="003946CC" w:rsidRDefault="003946CC" w:rsidP="003946CC">
      <w:pPr>
        <w:pStyle w:val="ListParagraph"/>
        <w:numPr>
          <w:ilvl w:val="0"/>
          <w:numId w:val="4"/>
        </w:numPr>
      </w:pPr>
      <w:r>
        <w:t>GTFS: for bus routes and stops information</w:t>
      </w:r>
    </w:p>
    <w:p w14:paraId="43BAB037" w14:textId="16B65F54" w:rsidR="003946CC" w:rsidRDefault="003946CC" w:rsidP="003946CC">
      <w:pPr>
        <w:pStyle w:val="ListParagraph"/>
        <w:numPr>
          <w:ilvl w:val="0"/>
          <w:numId w:val="4"/>
        </w:numPr>
      </w:pPr>
      <w:r>
        <w:t xml:space="preserve">DIT </w:t>
      </w:r>
      <w:proofErr w:type="spellStart"/>
      <w:r>
        <w:t>Addinsights</w:t>
      </w:r>
      <w:proofErr w:type="spellEnd"/>
      <w:r>
        <w:t xml:space="preserve">: </w:t>
      </w:r>
      <w:r w:rsidR="00D135D7">
        <w:t>for sites and links, and</w:t>
      </w:r>
      <w:r w:rsidR="00A0507C">
        <w:t xml:space="preserve"> their</w:t>
      </w:r>
      <w:r w:rsidR="00D135D7">
        <w:t xml:space="preserve"> congestion stats</w:t>
      </w:r>
    </w:p>
    <w:p w14:paraId="5FE9E150" w14:textId="77777777" w:rsidR="004B08EC" w:rsidRDefault="004B08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A1EC04" w14:textId="09D5780E" w:rsidR="00CE7502" w:rsidRDefault="00947527" w:rsidP="00CE7502">
      <w:pPr>
        <w:pStyle w:val="Heading1"/>
      </w:pPr>
      <w:commentRangeStart w:id="18"/>
      <w:ins w:id="19" w:author="Martin, Alex (DIT)" w:date="2022-09-05T10:24:00Z">
        <w:r>
          <w:lastRenderedPageBreak/>
          <w:t xml:space="preserve">Proposed </w:t>
        </w:r>
      </w:ins>
      <w:r w:rsidR="00CE7502">
        <w:t>Methodology</w:t>
      </w:r>
      <w:commentRangeEnd w:id="18"/>
      <w:r w:rsidR="004B29C1">
        <w:rPr>
          <w:rStyle w:val="CommentReference"/>
          <w:rFonts w:asciiTheme="minorHAnsi" w:eastAsiaTheme="minorHAnsi" w:hAnsiTheme="minorHAnsi" w:cstheme="minorBidi"/>
          <w:color w:val="auto"/>
        </w:rPr>
        <w:commentReference w:id="18"/>
      </w:r>
    </w:p>
    <w:p w14:paraId="58415E88" w14:textId="516BDAE8" w:rsidR="00491612" w:rsidRDefault="004B08EC" w:rsidP="00491612">
      <w:r>
        <w:t>For both delays and congestion calculations</w:t>
      </w:r>
      <w:r w:rsidR="00491612">
        <w:t>:</w:t>
      </w:r>
    </w:p>
    <w:p w14:paraId="3831ECD7" w14:textId="5CD51009" w:rsidR="00FD5DEA" w:rsidRDefault="00FD5DEA" w:rsidP="00491612">
      <w:pPr>
        <w:pStyle w:val="ListParagraph"/>
        <w:numPr>
          <w:ilvl w:val="0"/>
          <w:numId w:val="9"/>
        </w:numPr>
      </w:pPr>
      <w:r>
        <w:t xml:space="preserve">Choose a time period (for example March 2022, quarter ending June </w:t>
      </w:r>
      <w:proofErr w:type="gramStart"/>
      <w:r>
        <w:t>2022,…</w:t>
      </w:r>
      <w:proofErr w:type="gramEnd"/>
      <w:r>
        <w:t>)</w:t>
      </w:r>
    </w:p>
    <w:p w14:paraId="31B9C9C1" w14:textId="0133B84C" w:rsidR="00491612" w:rsidRDefault="00491612" w:rsidP="00491612">
      <w:pPr>
        <w:pStyle w:val="ListParagraph"/>
        <w:numPr>
          <w:ilvl w:val="0"/>
          <w:numId w:val="9"/>
        </w:numPr>
      </w:pPr>
      <w:r>
        <w:t>Disregard weekends and public holidays</w:t>
      </w:r>
    </w:p>
    <w:p w14:paraId="723EDC50" w14:textId="5530160C" w:rsidR="00491612" w:rsidRPr="004B08EC" w:rsidRDefault="00271A40" w:rsidP="00491612">
      <w:pPr>
        <w:pStyle w:val="ListParagraph"/>
        <w:numPr>
          <w:ilvl w:val="0"/>
          <w:numId w:val="9"/>
        </w:numPr>
      </w:pPr>
      <w:r>
        <w:t xml:space="preserve">Aggregate delay and congestion data by the same </w:t>
      </w:r>
      <w:r w:rsidR="00FB6846">
        <w:t>period</w:t>
      </w:r>
      <w:r>
        <w:t xml:space="preserve"> (for example 10</w:t>
      </w:r>
      <w:r w:rsidR="00B17166">
        <w:t>-</w:t>
      </w:r>
      <w:r>
        <w:t>minute</w:t>
      </w:r>
      <w:r w:rsidR="00E25EE1">
        <w:t xml:space="preserve"> </w:t>
      </w:r>
      <w:r>
        <w:t>aggregates</w:t>
      </w:r>
      <w:r w:rsidR="00E25EE1">
        <w:t xml:space="preserve"> of 7:00am to 7:10am</w:t>
      </w:r>
      <w:r>
        <w:t>)</w:t>
      </w:r>
    </w:p>
    <w:p w14:paraId="51C450EE" w14:textId="69D33715" w:rsidR="00CE7502" w:rsidRDefault="00CE7502" w:rsidP="00CE7502">
      <w:pPr>
        <w:pStyle w:val="Heading2"/>
      </w:pPr>
      <w:r>
        <w:t>Delays</w:t>
      </w:r>
    </w:p>
    <w:p w14:paraId="66F522C7" w14:textId="74CB9BC5" w:rsidR="00CE7502" w:rsidRDefault="00CE7502" w:rsidP="00CE7502">
      <w:pPr>
        <w:pStyle w:val="ListParagraph"/>
        <w:numPr>
          <w:ilvl w:val="0"/>
          <w:numId w:val="7"/>
        </w:numPr>
      </w:pPr>
      <w:r>
        <w:t xml:space="preserve">For each trip, remove delays accumulated from stops prior to the segment examined to isolate the delays </w:t>
      </w:r>
      <w:r w:rsidR="004B08EC">
        <w:t>to</w:t>
      </w:r>
      <w:r>
        <w:t xml:space="preserve"> the stops on that segment only</w:t>
      </w:r>
    </w:p>
    <w:p w14:paraId="3A2683CB" w14:textId="7279393A" w:rsidR="00CE7502" w:rsidRDefault="00D77D01" w:rsidP="00CE7502">
      <w:pPr>
        <w:pStyle w:val="ListParagraph"/>
        <w:numPr>
          <w:ilvl w:val="0"/>
          <w:numId w:val="7"/>
        </w:numPr>
      </w:pPr>
      <w:r>
        <w:t>Remove idle time (recode negative delays to zero delay)</w:t>
      </w:r>
    </w:p>
    <w:p w14:paraId="2F9566A6" w14:textId="14B44E2B" w:rsidR="00D77D01" w:rsidRDefault="00D77D01" w:rsidP="00CE7502">
      <w:pPr>
        <w:pStyle w:val="ListParagraph"/>
        <w:numPr>
          <w:ilvl w:val="0"/>
          <w:numId w:val="7"/>
        </w:numPr>
      </w:pPr>
      <w:r>
        <w:t>Calculate delay per stop (for identifying bottlenecks</w:t>
      </w:r>
      <w:r w:rsidR="00C61AE7">
        <w:t xml:space="preserve"> and outliers</w:t>
      </w:r>
      <w:r>
        <w:t>)</w:t>
      </w:r>
    </w:p>
    <w:p w14:paraId="12FBE032" w14:textId="32986DAF" w:rsidR="00970B1F" w:rsidRDefault="00970B1F" w:rsidP="00CE7502">
      <w:pPr>
        <w:pStyle w:val="ListParagraph"/>
        <w:numPr>
          <w:ilvl w:val="0"/>
          <w:numId w:val="7"/>
        </w:numPr>
      </w:pPr>
      <w:r>
        <w:t>Calculate average delay per stop per aggregated time</w:t>
      </w:r>
      <w:r w:rsidR="005021B9">
        <w:t xml:space="preserve"> across the month. F</w:t>
      </w:r>
      <w:r>
        <w:t>or example, stop 4916 from 7:00am to 7:10am across the whole month</w:t>
      </w:r>
      <w:r w:rsidR="005021B9">
        <w:t xml:space="preserve"> (for identifying bottlenecks)</w:t>
      </w:r>
    </w:p>
    <w:p w14:paraId="286FF845" w14:textId="4FB9496F" w:rsidR="00FB6846" w:rsidRDefault="00FB6846" w:rsidP="00CE7502">
      <w:pPr>
        <w:pStyle w:val="ListParagraph"/>
        <w:numPr>
          <w:ilvl w:val="0"/>
          <w:numId w:val="7"/>
        </w:numPr>
      </w:pPr>
      <w:r>
        <w:t>Calculate average delay</w:t>
      </w:r>
      <w:r w:rsidR="00395A09">
        <w:t xml:space="preserve"> on the road</w:t>
      </w:r>
      <w:r>
        <w:t xml:space="preserve"> per aggregated time per direction</w:t>
      </w:r>
      <w:r w:rsidR="00E07D09">
        <w:t xml:space="preserve"> (if comparing against </w:t>
      </w:r>
      <w:r w:rsidR="00970B1F">
        <w:t>links</w:t>
      </w:r>
      <w:r w:rsidR="00E07D09">
        <w:t>)</w:t>
      </w:r>
      <w:r w:rsidR="005E5D45">
        <w:t xml:space="preserve"> </w:t>
      </w:r>
      <w:r w:rsidR="0091513D">
        <w:t>across</w:t>
      </w:r>
      <w:r w:rsidR="005E5D45">
        <w:t xml:space="preserve"> </w:t>
      </w:r>
      <w:r w:rsidR="005021B9">
        <w:t>the month. F</w:t>
      </w:r>
      <w:r w:rsidR="005E5D45">
        <w:t xml:space="preserve">or </w:t>
      </w:r>
      <w:r w:rsidR="005021B9">
        <w:t>example,</w:t>
      </w:r>
      <w:r w:rsidR="00395A09">
        <w:t xml:space="preserve"> from</w:t>
      </w:r>
      <w:r w:rsidR="005E5D45">
        <w:t xml:space="preserve"> 7:00am to 7:10am, towards the city, across the whole month</w:t>
      </w:r>
    </w:p>
    <w:p w14:paraId="5D7E5F7D" w14:textId="1E306021" w:rsidR="00970B1F" w:rsidRDefault="00970B1F" w:rsidP="00970B1F">
      <w:pPr>
        <w:pStyle w:val="Heading2"/>
      </w:pPr>
      <w:r>
        <w:t>Congestion (using links)</w:t>
      </w:r>
    </w:p>
    <w:p w14:paraId="358E8B95" w14:textId="2880CBA6" w:rsidR="00970B1F" w:rsidRDefault="00970B1F" w:rsidP="00970B1F">
      <w:pPr>
        <w:pStyle w:val="ListParagraph"/>
        <w:numPr>
          <w:ilvl w:val="0"/>
          <w:numId w:val="10"/>
        </w:numPr>
      </w:pPr>
      <w:r>
        <w:t>Identify sequence of non-overlapping links for each direction of the road</w:t>
      </w:r>
    </w:p>
    <w:p w14:paraId="70116B5B" w14:textId="3BAEC489" w:rsidR="00970B1F" w:rsidRDefault="005021B9" w:rsidP="00970B1F">
      <w:pPr>
        <w:pStyle w:val="ListParagraph"/>
        <w:numPr>
          <w:ilvl w:val="0"/>
          <w:numId w:val="10"/>
        </w:numPr>
      </w:pPr>
      <w:r>
        <w:t>Calculate average congestion per link per aggregated time per direction (for examining congestion on specific parts of a road)</w:t>
      </w:r>
    </w:p>
    <w:p w14:paraId="3717F58A" w14:textId="5F6E1888" w:rsidR="005021B9" w:rsidRDefault="005021B9" w:rsidP="00970B1F">
      <w:pPr>
        <w:pStyle w:val="ListParagraph"/>
        <w:numPr>
          <w:ilvl w:val="0"/>
          <w:numId w:val="10"/>
        </w:numPr>
      </w:pPr>
      <w:r>
        <w:t>Calculate average congestion of all links per aggregated time per direction across the month</w:t>
      </w:r>
      <w:r w:rsidR="002D5F6A">
        <w:t xml:space="preserve">, for each </w:t>
      </w:r>
      <w:r w:rsidR="003C4918">
        <w:t>direction</w:t>
      </w:r>
    </w:p>
    <w:p w14:paraId="544BC45E" w14:textId="75E3EA63" w:rsidR="000D7212" w:rsidRDefault="000D7212" w:rsidP="000D7212">
      <w:pPr>
        <w:pStyle w:val="Heading2"/>
      </w:pPr>
      <w:r>
        <w:t>Congestion (using sites)</w:t>
      </w:r>
    </w:p>
    <w:p w14:paraId="7819DFE5" w14:textId="06A7D34D" w:rsidR="005021B9" w:rsidRDefault="005021B9" w:rsidP="005021B9">
      <w:r>
        <w:t>Same as links but without splitting the road into directions</w:t>
      </w:r>
      <w:r w:rsidR="00C12059">
        <w:t xml:space="preserve">. Uses the </w:t>
      </w:r>
      <w:proofErr w:type="spellStart"/>
      <w:r w:rsidR="00C12059">
        <w:t>probecount</w:t>
      </w:r>
      <w:proofErr w:type="spellEnd"/>
      <w:r w:rsidR="00C12059">
        <w:t xml:space="preserve"> identified per site</w:t>
      </w:r>
      <w:r w:rsidR="007C3FC0">
        <w:t xml:space="preserve"> </w:t>
      </w:r>
      <w:r w:rsidR="00C12059">
        <w:t>to measure congestion.</w:t>
      </w:r>
    </w:p>
    <w:p w14:paraId="5A5C7324" w14:textId="3E89A2B0" w:rsidR="00826AD4" w:rsidRDefault="00826AD4" w:rsidP="00826AD4">
      <w:pPr>
        <w:pStyle w:val="Heading2"/>
      </w:pPr>
      <w:r>
        <w:t>Comparison</w:t>
      </w:r>
    </w:p>
    <w:p w14:paraId="3227AE29" w14:textId="33BDBDC9" w:rsidR="00826AD4" w:rsidRDefault="00826AD4" w:rsidP="00826AD4">
      <w:r>
        <w:t>Use a line chart to examine the relationship between the delay and congestion per time</w:t>
      </w:r>
      <w:r w:rsidR="00AF4A88">
        <w:t xml:space="preserve"> on both directions of the road</w:t>
      </w:r>
      <w:r w:rsidR="002536E2">
        <w:t xml:space="preserve"> (when using links)</w:t>
      </w:r>
      <w:r>
        <w:t>, with the morning and evening rush hours highlighted</w:t>
      </w:r>
    </w:p>
    <w:p w14:paraId="2DB71B98" w14:textId="20C80758" w:rsidR="00B248A6" w:rsidRDefault="00A14F2B" w:rsidP="00A14F2B">
      <w:pPr>
        <w:pStyle w:val="Heading1"/>
      </w:pPr>
      <w:r>
        <w:t>Example</w:t>
      </w:r>
    </w:p>
    <w:p w14:paraId="5AE83221" w14:textId="77777777" w:rsidR="009D6746" w:rsidRDefault="006A337A" w:rsidP="00A14F2B">
      <w:r>
        <w:t>As an example, the analysis will be implemented on South Road</w:t>
      </w:r>
      <w:r w:rsidR="009D6746">
        <w:t xml:space="preserve"> between </w:t>
      </w:r>
      <w:proofErr w:type="spellStart"/>
      <w:r w:rsidR="009D6746">
        <w:t>Ayliffes</w:t>
      </w:r>
      <w:proofErr w:type="spellEnd"/>
      <w:r w:rsidR="009D6746">
        <w:t xml:space="preserve"> Road and Richmond Road</w:t>
      </w:r>
      <w:r>
        <w:t xml:space="preserve"> for the month of March 2022</w:t>
      </w:r>
    </w:p>
    <w:p w14:paraId="34CE8A52" w14:textId="54053893" w:rsidR="00A14F2B" w:rsidRDefault="009D6746" w:rsidP="00E13AA4">
      <w:pPr>
        <w:jc w:val="center"/>
      </w:pPr>
      <w:r w:rsidRPr="009D6746">
        <w:rPr>
          <w:noProof/>
        </w:rPr>
        <w:drawing>
          <wp:inline distT="0" distB="0" distL="0" distR="0" wp14:anchorId="02F18E5E" wp14:editId="21195053">
            <wp:extent cx="2863850" cy="2016723"/>
            <wp:effectExtent l="0" t="0" r="0" b="3175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521" cy="204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3A4A" w14:textId="6566AB16" w:rsidR="00300BDD" w:rsidRDefault="00FB0AE5" w:rsidP="00300BDD">
      <w:r>
        <w:lastRenderedPageBreak/>
        <w:t>Below is the final comparison between delays and congestion using link stats. The highlighted areas are the morning and evening peaks</w:t>
      </w:r>
      <w:r w:rsidR="00C632F9">
        <w:t xml:space="preserve">. The data were aggregated using </w:t>
      </w:r>
      <w:r w:rsidR="00EC3792">
        <w:t>15-minute</w:t>
      </w:r>
      <w:r w:rsidR="00C632F9">
        <w:t xml:space="preserve"> intervals</w:t>
      </w:r>
    </w:p>
    <w:p w14:paraId="79B4DF62" w14:textId="3B107B38" w:rsidR="00871060" w:rsidRDefault="00FB0AE5" w:rsidP="00871060">
      <w:r w:rsidRPr="00FB0AE5">
        <w:rPr>
          <w:noProof/>
        </w:rPr>
        <w:drawing>
          <wp:inline distT="0" distB="0" distL="0" distR="0" wp14:anchorId="27B1320D" wp14:editId="36FE3CF7">
            <wp:extent cx="5731510" cy="3077210"/>
            <wp:effectExtent l="0" t="0" r="2540" b="8890"/>
            <wp:docPr id="3" name="Picture 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4F13" w14:textId="476AB25B" w:rsidR="00871060" w:rsidRDefault="00871060" w:rsidP="00871060">
      <w:r>
        <w:t>Below is the final comparison using sites stats</w:t>
      </w:r>
    </w:p>
    <w:p w14:paraId="6349209A" w14:textId="5E1E3189" w:rsidR="00871060" w:rsidRDefault="00871060" w:rsidP="00871060">
      <w:r w:rsidRPr="00871060">
        <w:rPr>
          <w:noProof/>
        </w:rPr>
        <w:drawing>
          <wp:inline distT="0" distB="0" distL="0" distR="0" wp14:anchorId="19A49166" wp14:editId="42D68747">
            <wp:extent cx="5731510" cy="2967990"/>
            <wp:effectExtent l="0" t="0" r="2540" b="381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4D1B" w14:textId="2E1DD3B6" w:rsidR="00505248" w:rsidRDefault="00505248" w:rsidP="00871060"/>
    <w:p w14:paraId="494FAADC" w14:textId="2EC8FB47" w:rsidR="00505248" w:rsidRDefault="00505248" w:rsidP="00871060">
      <w:r>
        <w:t xml:space="preserve">The figures show that delays increase along with congestion during the evening peak when leaving the </w:t>
      </w:r>
      <w:r w:rsidR="00EC3792">
        <w:t>city. Delays also increase in the evening towards the city.</w:t>
      </w:r>
    </w:p>
    <w:p w14:paraId="3E0CA1D7" w14:textId="4E925DF7" w:rsidR="00441498" w:rsidRDefault="00441498" w:rsidP="00441498">
      <w:pPr>
        <w:pStyle w:val="Heading1"/>
      </w:pPr>
      <w:r>
        <w:t>Estimate</w:t>
      </w:r>
      <w:r w:rsidR="0094567A">
        <w:t>d</w:t>
      </w:r>
      <w:r>
        <w:t xml:space="preserve"> Completion Date</w:t>
      </w:r>
    </w:p>
    <w:p w14:paraId="0D8E47A4" w14:textId="7CADC28F" w:rsidR="00441498" w:rsidRDefault="00441498" w:rsidP="00441498">
      <w:r>
        <w:t>October 7, 2022</w:t>
      </w:r>
    </w:p>
    <w:p w14:paraId="470898AC" w14:textId="268E501F" w:rsidR="0094567A" w:rsidRDefault="0094567A" w:rsidP="00441498"/>
    <w:p w14:paraId="3CA47CE5" w14:textId="04DBFD79" w:rsidR="0094567A" w:rsidRDefault="0094567A" w:rsidP="0094567A">
      <w:pPr>
        <w:pStyle w:val="Heading1"/>
      </w:pPr>
      <w:r>
        <w:lastRenderedPageBreak/>
        <w:t xml:space="preserve">The </w:t>
      </w:r>
      <w:proofErr w:type="spellStart"/>
      <w:r>
        <w:t>Lynxx</w:t>
      </w:r>
      <w:proofErr w:type="spellEnd"/>
      <w:r>
        <w:t xml:space="preserve"> Advantage</w:t>
      </w:r>
    </w:p>
    <w:p w14:paraId="287AC2EA" w14:textId="08A06324" w:rsidR="0094567A" w:rsidRPr="0094567A" w:rsidRDefault="009B22B0" w:rsidP="0094567A">
      <w:r>
        <w:t>As part of our ongoing strategic relationship with DIT</w:t>
      </w:r>
      <w:r w:rsidR="00810B35">
        <w:t xml:space="preserve"> and the familiarity we have gained of your organisation</w:t>
      </w:r>
      <w:r>
        <w:t xml:space="preserve">, this proposal </w:t>
      </w:r>
      <w:r w:rsidR="00810B35">
        <w:t>seeks the continuation of</w:t>
      </w:r>
      <w:r>
        <w:t xml:space="preserve"> the provision of value-add insights through</w:t>
      </w:r>
      <w:r w:rsidR="0094567A">
        <w:t xml:space="preserve"> our expertise in the field and advanced technical</w:t>
      </w:r>
      <w:r w:rsidR="00810B35">
        <w:t xml:space="preserve"> acumen.</w:t>
      </w:r>
    </w:p>
    <w:sectPr w:rsidR="0094567A" w:rsidRPr="0094567A">
      <w:headerReference w:type="even" r:id="rId14"/>
      <w:headerReference w:type="default" r:id="rId15"/>
      <w:head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tin, Alex (DIT)" w:date="2022-09-05T10:17:00Z" w:initials="MA(">
    <w:p w14:paraId="432CE6B8" w14:textId="77777777" w:rsidR="00B666F1" w:rsidRDefault="00B666F1" w:rsidP="003276C9">
      <w:pPr>
        <w:pStyle w:val="CommentText"/>
      </w:pPr>
      <w:r>
        <w:rPr>
          <w:rStyle w:val="CommentReference"/>
        </w:rPr>
        <w:annotationRef/>
      </w:r>
      <w:r>
        <w:t>Think 30 second elevator pitch for the project.</w:t>
      </w:r>
    </w:p>
  </w:comment>
  <w:comment w:id="6" w:author="Martin, Alex (DIT)" w:date="2022-09-05T10:22:00Z" w:initials="MA(">
    <w:p w14:paraId="18329642" w14:textId="77777777" w:rsidR="00947527" w:rsidRDefault="00947527">
      <w:pPr>
        <w:pStyle w:val="CommentText"/>
      </w:pPr>
      <w:r>
        <w:rPr>
          <w:rStyle w:val="CommentReference"/>
        </w:rPr>
        <w:annotationRef/>
      </w:r>
      <w:r>
        <w:t xml:space="preserve">Split list into two. One defining the features to analyse; eg delay, net delay, speed, #of vehicles, congestion, </w:t>
      </w:r>
    </w:p>
    <w:p w14:paraId="67BB0E08" w14:textId="77777777" w:rsidR="00947527" w:rsidRDefault="00947527">
      <w:pPr>
        <w:pStyle w:val="CommentText"/>
      </w:pPr>
    </w:p>
    <w:p w14:paraId="0E16419E" w14:textId="77777777" w:rsidR="00947527" w:rsidRDefault="00947527">
      <w:pPr>
        <w:pStyle w:val="CommentText"/>
      </w:pPr>
      <w:r>
        <w:t>One defining the scope of the slices</w:t>
      </w:r>
    </w:p>
    <w:p w14:paraId="06E015C8" w14:textId="77777777" w:rsidR="00947527" w:rsidRDefault="00947527">
      <w:pPr>
        <w:pStyle w:val="CommentText"/>
      </w:pPr>
      <w:r>
        <w:t>Time - hours, 15 minutes, am/pm peak</w:t>
      </w:r>
    </w:p>
    <w:p w14:paraId="1C163206" w14:textId="77777777" w:rsidR="00947527" w:rsidRDefault="00947527" w:rsidP="00C4110F">
      <w:pPr>
        <w:pStyle w:val="CommentText"/>
      </w:pPr>
      <w:r>
        <w:t>Location - segment, link, pair of stops or intersection or whatever</w:t>
      </w:r>
    </w:p>
  </w:comment>
  <w:comment w:id="7" w:author="Martin, Alex (DIT)" w:date="2022-09-05T10:23:00Z" w:initials="MA(">
    <w:p w14:paraId="7596FCBC" w14:textId="77777777" w:rsidR="00947527" w:rsidRDefault="00947527" w:rsidP="005C6ED0">
      <w:pPr>
        <w:pStyle w:val="CommentText"/>
      </w:pPr>
      <w:r>
        <w:rPr>
          <w:rStyle w:val="CommentReference"/>
        </w:rPr>
        <w:annotationRef/>
      </w:r>
      <w:r>
        <w:t>Map would be good here</w:t>
      </w:r>
    </w:p>
  </w:comment>
  <w:comment w:id="18" w:author="Martin, Alex (DIT)" w:date="2022-09-05T10:27:00Z" w:initials="MA(">
    <w:p w14:paraId="1AF06C49" w14:textId="77777777" w:rsidR="004B29C1" w:rsidRDefault="004B29C1" w:rsidP="00D9505A">
      <w:pPr>
        <w:pStyle w:val="CommentText"/>
      </w:pPr>
      <w:r>
        <w:rPr>
          <w:rStyle w:val="CommentReference"/>
        </w:rPr>
        <w:annotationRef/>
      </w:r>
      <w:r>
        <w:t>This is where you breakdown your detailed proposed methodologies. Can be hypotheticals in there like 'if we find x then proceed with …"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2CE6B8" w15:done="0"/>
  <w15:commentEx w15:paraId="1C163206" w15:done="0"/>
  <w15:commentEx w15:paraId="7596FCBC" w15:done="0"/>
  <w15:commentEx w15:paraId="1AF06C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04B25" w16cex:dateUtc="2022-09-05T00:47:00Z"/>
  <w16cex:commentExtensible w16cex:durableId="26C04C74" w16cex:dateUtc="2022-09-05T00:52:00Z"/>
  <w16cex:commentExtensible w16cex:durableId="26C04C8D" w16cex:dateUtc="2022-09-05T00:53:00Z"/>
  <w16cex:commentExtensible w16cex:durableId="26C04D81" w16cex:dateUtc="2022-09-05T0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2CE6B8" w16cid:durableId="26C04B25"/>
  <w16cid:commentId w16cid:paraId="1C163206" w16cid:durableId="26C04C74"/>
  <w16cid:commentId w16cid:paraId="7596FCBC" w16cid:durableId="26C04C8D"/>
  <w16cid:commentId w16cid:paraId="1AF06C49" w16cid:durableId="26C04D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DEA5E" w14:textId="77777777" w:rsidR="00CB3B5C" w:rsidRDefault="00CB3B5C" w:rsidP="000C0CFC">
      <w:pPr>
        <w:spacing w:after="0" w:line="240" w:lineRule="auto"/>
      </w:pPr>
      <w:r>
        <w:separator/>
      </w:r>
    </w:p>
  </w:endnote>
  <w:endnote w:type="continuationSeparator" w:id="0">
    <w:p w14:paraId="13F831C4" w14:textId="77777777" w:rsidR="00CB3B5C" w:rsidRDefault="00CB3B5C" w:rsidP="000C0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EC1F0" w14:textId="77777777" w:rsidR="00CB3B5C" w:rsidRDefault="00CB3B5C" w:rsidP="000C0CFC">
      <w:pPr>
        <w:spacing w:after="0" w:line="240" w:lineRule="auto"/>
      </w:pPr>
      <w:r>
        <w:separator/>
      </w:r>
    </w:p>
  </w:footnote>
  <w:footnote w:type="continuationSeparator" w:id="0">
    <w:p w14:paraId="2163C35A" w14:textId="77777777" w:rsidR="00CB3B5C" w:rsidRDefault="00CB3B5C" w:rsidP="000C0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6CA18" w14:textId="0173A357" w:rsidR="000C0CFC" w:rsidRDefault="000C0CF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4DE94B" wp14:editId="2008740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13970"/>
              <wp:wrapSquare wrapText="bothSides"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7D1707" w14:textId="7BE92AFA" w:rsidR="000C0CFC" w:rsidRPr="000C0CFC" w:rsidRDefault="000C0CFC">
                          <w:pPr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</w:pPr>
                          <w:r w:rsidRPr="000C0CFC"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4DE94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OFFICI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0A7D1707" w14:textId="7BE92AFA" w:rsidR="000C0CFC" w:rsidRPr="000C0CFC" w:rsidRDefault="000C0CFC">
                    <w:pPr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</w:pPr>
                    <w:r w:rsidRPr="000C0CFC"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1FD0B" w14:textId="4A8DEDA9" w:rsidR="000C0CFC" w:rsidRDefault="000C0CF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E34C61" wp14:editId="772D7BF8">
              <wp:simplePos x="914400" y="44767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13970"/>
              <wp:wrapSquare wrapText="bothSides"/>
              <wp:docPr id="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622B65" w14:textId="0127C5F2" w:rsidR="000C0CFC" w:rsidRPr="000C0CFC" w:rsidRDefault="000C0CFC">
                          <w:pPr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</w:pPr>
                          <w:r w:rsidRPr="000C0CFC"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E34C6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OFFICI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70622B65" w14:textId="0127C5F2" w:rsidR="000C0CFC" w:rsidRPr="000C0CFC" w:rsidRDefault="000C0CFC">
                    <w:pPr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</w:pPr>
                    <w:r w:rsidRPr="000C0CFC"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BDCFE" w14:textId="6184D89C" w:rsidR="000C0CFC" w:rsidRDefault="000C0CF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76B6EF" wp14:editId="24625EE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13970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848C1F" w14:textId="6400636A" w:rsidR="000C0CFC" w:rsidRPr="000C0CFC" w:rsidRDefault="000C0CFC">
                          <w:pPr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</w:pPr>
                          <w:r w:rsidRPr="000C0CFC"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76B6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OFFICI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5C848C1F" w14:textId="6400636A" w:rsidR="000C0CFC" w:rsidRPr="000C0CFC" w:rsidRDefault="000C0CFC">
                    <w:pPr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</w:pPr>
                    <w:r w:rsidRPr="000C0CFC"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8A1"/>
    <w:multiLevelType w:val="hybridMultilevel"/>
    <w:tmpl w:val="5FEAE880"/>
    <w:lvl w:ilvl="0" w:tplc="1FDE1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B1FC1"/>
    <w:multiLevelType w:val="hybridMultilevel"/>
    <w:tmpl w:val="E44CC96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6945A2"/>
    <w:multiLevelType w:val="hybridMultilevel"/>
    <w:tmpl w:val="24C4B6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66BB8"/>
    <w:multiLevelType w:val="hybridMultilevel"/>
    <w:tmpl w:val="768EA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16256"/>
    <w:multiLevelType w:val="hybridMultilevel"/>
    <w:tmpl w:val="ACB4FD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417F8"/>
    <w:multiLevelType w:val="hybridMultilevel"/>
    <w:tmpl w:val="DC0EC3F4"/>
    <w:lvl w:ilvl="0" w:tplc="1FDE1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F3C45"/>
    <w:multiLevelType w:val="hybridMultilevel"/>
    <w:tmpl w:val="DBA0060A"/>
    <w:lvl w:ilvl="0" w:tplc="1FDE1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97609"/>
    <w:multiLevelType w:val="hybridMultilevel"/>
    <w:tmpl w:val="0D966E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A1644"/>
    <w:multiLevelType w:val="hybridMultilevel"/>
    <w:tmpl w:val="B1C0A4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02C4A"/>
    <w:multiLevelType w:val="hybridMultilevel"/>
    <w:tmpl w:val="B4221B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025224">
    <w:abstractNumId w:val="5"/>
  </w:num>
  <w:num w:numId="2" w16cid:durableId="304360071">
    <w:abstractNumId w:val="4"/>
  </w:num>
  <w:num w:numId="3" w16cid:durableId="1152600119">
    <w:abstractNumId w:val="1"/>
  </w:num>
  <w:num w:numId="4" w16cid:durableId="546841841">
    <w:abstractNumId w:val="8"/>
  </w:num>
  <w:num w:numId="5" w16cid:durableId="1039168167">
    <w:abstractNumId w:val="3"/>
  </w:num>
  <w:num w:numId="6" w16cid:durableId="1098523906">
    <w:abstractNumId w:val="7"/>
  </w:num>
  <w:num w:numId="7" w16cid:durableId="572351610">
    <w:abstractNumId w:val="6"/>
  </w:num>
  <w:num w:numId="8" w16cid:durableId="1724019265">
    <w:abstractNumId w:val="9"/>
  </w:num>
  <w:num w:numId="9" w16cid:durableId="2101178670">
    <w:abstractNumId w:val="2"/>
  </w:num>
  <w:num w:numId="10" w16cid:durableId="3250832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tin, Alex (DIT)">
    <w15:presenceInfo w15:providerId="None" w15:userId="Martin, Alex (DIT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EA"/>
    <w:rsid w:val="0001595B"/>
    <w:rsid w:val="00036320"/>
    <w:rsid w:val="000C0CFC"/>
    <w:rsid w:val="000D7212"/>
    <w:rsid w:val="00111C19"/>
    <w:rsid w:val="00185557"/>
    <w:rsid w:val="001B79E5"/>
    <w:rsid w:val="00240596"/>
    <w:rsid w:val="002536E2"/>
    <w:rsid w:val="00271A40"/>
    <w:rsid w:val="0028161D"/>
    <w:rsid w:val="002838D8"/>
    <w:rsid w:val="002B73E4"/>
    <w:rsid w:val="002D5F6A"/>
    <w:rsid w:val="00300BDD"/>
    <w:rsid w:val="00333BF6"/>
    <w:rsid w:val="003946CC"/>
    <w:rsid w:val="00395A09"/>
    <w:rsid w:val="003C4918"/>
    <w:rsid w:val="00441498"/>
    <w:rsid w:val="00491612"/>
    <w:rsid w:val="004A566E"/>
    <w:rsid w:val="004B08EC"/>
    <w:rsid w:val="004B29C1"/>
    <w:rsid w:val="004D372B"/>
    <w:rsid w:val="005021B9"/>
    <w:rsid w:val="00505248"/>
    <w:rsid w:val="005E5D45"/>
    <w:rsid w:val="006022F1"/>
    <w:rsid w:val="006602EA"/>
    <w:rsid w:val="006A337A"/>
    <w:rsid w:val="006B18ED"/>
    <w:rsid w:val="006C0913"/>
    <w:rsid w:val="007C3FC0"/>
    <w:rsid w:val="00810B35"/>
    <w:rsid w:val="00826AD4"/>
    <w:rsid w:val="00871060"/>
    <w:rsid w:val="0091513D"/>
    <w:rsid w:val="0094567A"/>
    <w:rsid w:val="00947527"/>
    <w:rsid w:val="00970B1F"/>
    <w:rsid w:val="009878BE"/>
    <w:rsid w:val="009B22B0"/>
    <w:rsid w:val="009D6746"/>
    <w:rsid w:val="00A0507C"/>
    <w:rsid w:val="00A14F2B"/>
    <w:rsid w:val="00A71934"/>
    <w:rsid w:val="00AC14F7"/>
    <w:rsid w:val="00AF4A88"/>
    <w:rsid w:val="00B17166"/>
    <w:rsid w:val="00B248A6"/>
    <w:rsid w:val="00B666F1"/>
    <w:rsid w:val="00C07D65"/>
    <w:rsid w:val="00C12059"/>
    <w:rsid w:val="00C35709"/>
    <w:rsid w:val="00C61AE7"/>
    <w:rsid w:val="00C632F9"/>
    <w:rsid w:val="00CA2729"/>
    <w:rsid w:val="00CB3B5C"/>
    <w:rsid w:val="00CE7502"/>
    <w:rsid w:val="00D135D7"/>
    <w:rsid w:val="00D56934"/>
    <w:rsid w:val="00D77D01"/>
    <w:rsid w:val="00E07D09"/>
    <w:rsid w:val="00E13AA4"/>
    <w:rsid w:val="00E25EE1"/>
    <w:rsid w:val="00E55E03"/>
    <w:rsid w:val="00EC3792"/>
    <w:rsid w:val="00EE5C03"/>
    <w:rsid w:val="00F604D7"/>
    <w:rsid w:val="00FB0AE5"/>
    <w:rsid w:val="00FB6846"/>
    <w:rsid w:val="00FD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06DF"/>
  <w15:chartTrackingRefBased/>
  <w15:docId w15:val="{F3BBC565-38F0-4F9F-BBA4-6A95564D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04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7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C0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CFC"/>
  </w:style>
  <w:style w:type="paragraph" w:styleId="Revision">
    <w:name w:val="Revision"/>
    <w:hidden/>
    <w:uiPriority w:val="99"/>
    <w:semiHidden/>
    <w:rsid w:val="00C3570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C14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14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14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4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4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4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Al-Hindi</dc:creator>
  <cp:keywords/>
  <dc:description/>
  <cp:lastModifiedBy>Martin, Alex (DIT)</cp:lastModifiedBy>
  <cp:revision>48</cp:revision>
  <dcterms:created xsi:type="dcterms:W3CDTF">2022-09-04T03:40:00Z</dcterms:created>
  <dcterms:modified xsi:type="dcterms:W3CDTF">2022-09-05T00:57:00Z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2,5,6</vt:lpwstr>
  </property>
  <property fmtid="{D5CDD505-2E9C-101B-9397-08002B2CF9AE}" pid="3" name="ClassificationContentMarkingHeaderFontProps">
    <vt:lpwstr>#a80000,12,Arial</vt:lpwstr>
  </property>
  <property fmtid="{D5CDD505-2E9C-101B-9397-08002B2CF9AE}" pid="4" name="ClassificationContentMarkingHeaderText">
    <vt:lpwstr>OFFICIAL</vt:lpwstr>
  </property>
  <property fmtid="{D5CDD505-2E9C-101B-9397-08002B2CF9AE}" pid="5" name="MSIP_Label_77274858-3b1d-4431-8679-d878f40e28fd_Enabled">
    <vt:lpwstr>true</vt:lpwstr>
  </property>
  <property fmtid="{D5CDD505-2E9C-101B-9397-08002B2CF9AE}" pid="6" name="MSIP_Label_77274858-3b1d-4431-8679-d878f40e28fd_SetDate">
    <vt:lpwstr>2022-09-04T23:34:07Z</vt:lpwstr>
  </property>
  <property fmtid="{D5CDD505-2E9C-101B-9397-08002B2CF9AE}" pid="7" name="MSIP_Label_77274858-3b1d-4431-8679-d878f40e28fd_Method">
    <vt:lpwstr>Privileged</vt:lpwstr>
  </property>
  <property fmtid="{D5CDD505-2E9C-101B-9397-08002B2CF9AE}" pid="8" name="MSIP_Label_77274858-3b1d-4431-8679-d878f40e28fd_Name">
    <vt:lpwstr>-Official</vt:lpwstr>
  </property>
  <property fmtid="{D5CDD505-2E9C-101B-9397-08002B2CF9AE}" pid="9" name="MSIP_Label_77274858-3b1d-4431-8679-d878f40e28fd_SiteId">
    <vt:lpwstr>bda528f7-fca9-432f-bc98-bd7e90d40906</vt:lpwstr>
  </property>
  <property fmtid="{D5CDD505-2E9C-101B-9397-08002B2CF9AE}" pid="10" name="MSIP_Label_77274858-3b1d-4431-8679-d878f40e28fd_ActionId">
    <vt:lpwstr>b5a37d8c-ed86-4c5b-83b1-36f2b6476bf8</vt:lpwstr>
  </property>
  <property fmtid="{D5CDD505-2E9C-101B-9397-08002B2CF9AE}" pid="11" name="MSIP_Label_77274858-3b1d-4431-8679-d878f40e28fd_ContentBits">
    <vt:lpwstr>1</vt:lpwstr>
  </property>
</Properties>
</file>