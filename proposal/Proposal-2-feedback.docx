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59B5" w14:textId="4BBB0DFE" w:rsidR="00F604D7" w:rsidRDefault="008C4045" w:rsidP="008C4045">
      <w:pPr>
        <w:pStyle w:val="Heading1"/>
      </w:pPr>
      <w:del w:id="0" w:author="Martin, Alex (DIT)" w:date="2022-09-06T13:15:00Z">
        <w:r w:rsidDel="00AA1048">
          <w:delText>Background</w:delText>
        </w:r>
      </w:del>
      <w:ins w:id="1" w:author="Martin, Alex (DIT)" w:date="2022-09-06T13:15:00Z">
        <w:r w:rsidR="00AA1048">
          <w:t>Executive Summary</w:t>
        </w:r>
      </w:ins>
    </w:p>
    <w:p w14:paraId="62C3FF51" w14:textId="77777777" w:rsidR="005E7A94" w:rsidRDefault="008C4045" w:rsidP="008C4045">
      <w:r>
        <w:t xml:space="preserve">The South Australia Department for Infrastructure and Transport (DIT) </w:t>
      </w:r>
      <w:r w:rsidR="00BF4031">
        <w:t xml:space="preserve">has in its possession a wealth of </w:t>
      </w:r>
      <w:r w:rsidR="00E3237C">
        <w:t>data</w:t>
      </w:r>
      <w:r w:rsidR="00BF4031">
        <w:t xml:space="preserve"> relating to traffic information colle</w:t>
      </w:r>
      <w:r w:rsidR="00E3237C">
        <w:t xml:space="preserve">cted by way of </w:t>
      </w:r>
      <w:proofErr w:type="spellStart"/>
      <w:r w:rsidR="00E3237C">
        <w:t>bluetooth</w:t>
      </w:r>
      <w:proofErr w:type="spellEnd"/>
      <w:r w:rsidR="00E3237C">
        <w:t xml:space="preserve"> probes</w:t>
      </w:r>
      <w:r w:rsidR="00A91B13">
        <w:t>,</w:t>
      </w:r>
      <w:r w:rsidR="00E3237C">
        <w:t xml:space="preserve"> which take count of motor vehicle </w:t>
      </w:r>
      <w:r w:rsidR="001D7A0D">
        <w:t>numbers in a particular area and time, therefore producing a metric for congestion.</w:t>
      </w:r>
    </w:p>
    <w:p w14:paraId="1EDE28DD" w14:textId="77777777" w:rsidR="005E7A94" w:rsidRDefault="001D7A0D" w:rsidP="008C4045">
      <w:r>
        <w:t xml:space="preserve">This data can be analysed in conjunction with </w:t>
      </w:r>
      <w:r w:rsidR="00A91B13">
        <w:t>historical real time bus trip updates</w:t>
      </w:r>
      <w:r>
        <w:t xml:space="preserve"> collected by GTFS-R</w:t>
      </w:r>
      <w:r w:rsidR="00A91B13">
        <w:t xml:space="preserve"> which, among other metrics, provide </w:t>
      </w:r>
      <w:r w:rsidR="006A23F0">
        <w:t xml:space="preserve">the </w:t>
      </w:r>
      <w:commentRangeStart w:id="2"/>
      <w:r w:rsidR="006A23F0">
        <w:t>delays in seconds accumulated through a trip’s journey in reference to each stop’s scheduled arrival time</w:t>
      </w:r>
      <w:commentRangeEnd w:id="2"/>
      <w:r w:rsidR="00B22B7F">
        <w:rPr>
          <w:rStyle w:val="CommentReference"/>
        </w:rPr>
        <w:commentReference w:id="2"/>
      </w:r>
      <w:r w:rsidR="00A91B13">
        <w:t>.</w:t>
      </w:r>
    </w:p>
    <w:p w14:paraId="4856A785" w14:textId="6E630B39" w:rsidR="008C4045" w:rsidRDefault="00A91B13" w:rsidP="00E3395D">
      <w:r>
        <w:t xml:space="preserve">The aim of the </w:t>
      </w:r>
      <w:r w:rsidR="005E7A94">
        <w:t xml:space="preserve">proposed </w:t>
      </w:r>
      <w:r>
        <w:t xml:space="preserve">analysis is to </w:t>
      </w:r>
      <w:r w:rsidR="00835503">
        <w:t xml:space="preserve">detect </w:t>
      </w:r>
      <w:r w:rsidR="00E3395D">
        <w:t>the extent of the</w:t>
      </w:r>
      <w:r>
        <w:t xml:space="preserve"> relationship</w:t>
      </w:r>
      <w:r w:rsidR="00B17DD2">
        <w:t xml:space="preserve">, </w:t>
      </w:r>
      <w:r w:rsidR="00E3395D">
        <w:t>if any</w:t>
      </w:r>
      <w:r w:rsidR="00B17DD2">
        <w:t>,</w:t>
      </w:r>
      <w:r>
        <w:t xml:space="preserve"> </w:t>
      </w:r>
      <w:r w:rsidR="00E907B8">
        <w:t>between</w:t>
      </w:r>
      <w:r w:rsidR="00E3395D">
        <w:t xml:space="preserve"> the</w:t>
      </w:r>
      <w:r w:rsidR="00E907B8">
        <w:t xml:space="preserve"> congestion</w:t>
      </w:r>
      <w:r w:rsidR="00E3395D">
        <w:t xml:space="preserve"> and delay</w:t>
      </w:r>
      <w:r w:rsidR="00E907B8">
        <w:t xml:space="preserve"> </w:t>
      </w:r>
      <w:r w:rsidR="00835503">
        <w:t xml:space="preserve">metrics </w:t>
      </w:r>
      <w:r w:rsidR="00E907B8">
        <w:t xml:space="preserve">obtained from the </w:t>
      </w:r>
      <w:proofErr w:type="spellStart"/>
      <w:r w:rsidR="00E907B8">
        <w:t>AddInsights</w:t>
      </w:r>
      <w:proofErr w:type="spellEnd"/>
      <w:r w:rsidR="00E3395D">
        <w:t xml:space="preserve"> and the GTFS-R</w:t>
      </w:r>
      <w:r w:rsidR="00835503">
        <w:t xml:space="preserve"> data</w:t>
      </w:r>
      <w:r w:rsidR="00E3395D">
        <w:t xml:space="preserve">sets, respectively, for </w:t>
      </w:r>
      <w:r w:rsidR="0077145B">
        <w:t>one or more</w:t>
      </w:r>
      <w:r w:rsidR="00E3395D">
        <w:t xml:space="preserve"> area</w:t>
      </w:r>
      <w:r w:rsidR="0077145B">
        <w:t>s</w:t>
      </w:r>
      <w:r w:rsidR="00E3395D">
        <w:t xml:space="preserve"> and time</w:t>
      </w:r>
      <w:r w:rsidR="0077145B">
        <w:t>s</w:t>
      </w:r>
      <w:r w:rsidR="00E3395D">
        <w:t xml:space="preserve"> of interest. The results of the proposed analysis can be used to inform decisions regarding congestion and/or delay </w:t>
      </w:r>
      <w:r w:rsidR="001B3008">
        <w:t>mitigating</w:t>
      </w:r>
      <w:r w:rsidR="00E3395D">
        <w:t xml:space="preserve"> </w:t>
      </w:r>
      <w:r w:rsidR="001B3008">
        <w:t>measures</w:t>
      </w:r>
      <w:r w:rsidR="00E3395D">
        <w:t>.</w:t>
      </w:r>
    </w:p>
    <w:p w14:paraId="6DE85E3E" w14:textId="20B83BEB" w:rsidR="005876B0" w:rsidRDefault="005876B0" w:rsidP="005876B0">
      <w:pPr>
        <w:pStyle w:val="Heading1"/>
      </w:pPr>
      <w:r>
        <w:t>Objective</w:t>
      </w:r>
    </w:p>
    <w:p w14:paraId="56DF7139" w14:textId="4DAF57A0" w:rsidR="005876B0" w:rsidRDefault="00013CC4" w:rsidP="005876B0">
      <w:r>
        <w:t>We aim to f</w:t>
      </w:r>
      <w:r w:rsidR="005876B0">
        <w:t>ind the extent of the relationship between road congestion</w:t>
      </w:r>
      <w:r w:rsidR="000C0F65">
        <w:t xml:space="preserve"> </w:t>
      </w:r>
      <w:r w:rsidR="005876B0">
        <w:t xml:space="preserve">and bus delays for areas and </w:t>
      </w:r>
      <w:r>
        <w:t>periods</w:t>
      </w:r>
      <w:r w:rsidR="005876B0">
        <w:t xml:space="preserve"> of interest.</w:t>
      </w:r>
    </w:p>
    <w:p w14:paraId="5270C4DF" w14:textId="417A7001" w:rsidR="0015713E" w:rsidRDefault="0015713E" w:rsidP="0015713E">
      <w:pPr>
        <w:pStyle w:val="Heading1"/>
      </w:pPr>
      <w:r>
        <w:t>Metrics to be Analysed</w:t>
      </w:r>
    </w:p>
    <w:p w14:paraId="6D9F578F" w14:textId="33D6EE07" w:rsidR="00F50B20" w:rsidRDefault="0015713E" w:rsidP="00F50B20">
      <w:pPr>
        <w:pStyle w:val="ListParagraph"/>
        <w:numPr>
          <w:ilvl w:val="0"/>
          <w:numId w:val="11"/>
        </w:numPr>
      </w:pPr>
      <w:r>
        <w:t>Congestion</w:t>
      </w:r>
      <w:r w:rsidR="00F50B20">
        <w:t xml:space="preserve"> – measurement options are:</w:t>
      </w:r>
    </w:p>
    <w:p w14:paraId="6C7230DF" w14:textId="5C65777D" w:rsidR="00F50B20" w:rsidRDefault="00AB10D7" w:rsidP="00F50B20">
      <w:pPr>
        <w:pStyle w:val="ListParagraph"/>
        <w:numPr>
          <w:ilvl w:val="1"/>
          <w:numId w:val="11"/>
        </w:numPr>
      </w:pPr>
      <w:r>
        <w:t xml:space="preserve">Using links data – </w:t>
      </w:r>
      <w:r w:rsidR="00F50B20">
        <w:t>the quantity of traffic relative to a road’s capacity. A link operating above 1.0 indicates that more vehicles are using the road that it was designed to accommodate under free-flow conditions</w:t>
      </w:r>
    </w:p>
    <w:p w14:paraId="736FC46F" w14:textId="68B40B8B" w:rsidR="00F50B20" w:rsidRDefault="00AB10D7" w:rsidP="00F50B20">
      <w:pPr>
        <w:pStyle w:val="ListParagraph"/>
        <w:numPr>
          <w:ilvl w:val="1"/>
          <w:numId w:val="11"/>
        </w:numPr>
      </w:pPr>
      <w:r>
        <w:t xml:space="preserve">Using sites data – </w:t>
      </w:r>
      <w:r w:rsidR="00F50B20">
        <w:t>the number of unique vehicles</w:t>
      </w:r>
      <w:r w:rsidR="007A3242">
        <w:t xml:space="preserve"> identified over a given </w:t>
      </w:r>
      <w:r w:rsidR="003E02D7">
        <w:t>period</w:t>
      </w:r>
      <w:r w:rsidR="00F50B20">
        <w:t xml:space="preserve"> per </w:t>
      </w:r>
      <w:proofErr w:type="spellStart"/>
      <w:r w:rsidR="00F50B20">
        <w:t>bluetooth</w:t>
      </w:r>
      <w:proofErr w:type="spellEnd"/>
      <w:r w:rsidR="00F50B20">
        <w:t xml:space="preserve"> probe</w:t>
      </w:r>
      <w:r w:rsidR="007A3242">
        <w:t xml:space="preserve"> site, and the average duration spent by a vehicle in that site during that</w:t>
      </w:r>
      <w:r w:rsidR="003E02D7">
        <w:t xml:space="preserve"> </w:t>
      </w:r>
      <w:r w:rsidR="007A3242">
        <w:t>period</w:t>
      </w:r>
    </w:p>
    <w:p w14:paraId="7BE8367F" w14:textId="040429DD" w:rsidR="005D4945" w:rsidRDefault="003E02D7" w:rsidP="005D4945">
      <w:pPr>
        <w:pStyle w:val="ListParagraph"/>
        <w:numPr>
          <w:ilvl w:val="0"/>
          <w:numId w:val="11"/>
        </w:numPr>
      </w:pPr>
      <w:r>
        <w:t xml:space="preserve">Bus </w:t>
      </w:r>
      <w:r w:rsidR="005D4945">
        <w:t>Delay</w:t>
      </w:r>
      <w:r>
        <w:t xml:space="preserve"> </w:t>
      </w:r>
      <w:commentRangeStart w:id="3"/>
      <w:r>
        <w:t xml:space="preserve">– measured by a stop’s actual arrival time </w:t>
      </w:r>
      <w:proofErr w:type="gramStart"/>
      <w:r>
        <w:t>in excess of</w:t>
      </w:r>
      <w:proofErr w:type="gramEnd"/>
      <w:r>
        <w:t xml:space="preserve"> its schedule</w:t>
      </w:r>
      <w:r w:rsidR="00650807">
        <w:t>d arrival</w:t>
      </w:r>
      <w:r>
        <w:t xml:space="preserve"> time</w:t>
      </w:r>
      <w:commentRangeEnd w:id="3"/>
      <w:r w:rsidR="00AA1048">
        <w:rPr>
          <w:rStyle w:val="CommentReference"/>
        </w:rPr>
        <w:commentReference w:id="3"/>
      </w:r>
      <w:r w:rsidR="00650807">
        <w:t>, in seconds. Idle time and accumulated delays outside the bounds of the area examined will be disregarded.</w:t>
      </w:r>
    </w:p>
    <w:p w14:paraId="2EC6B39E" w14:textId="5C5B6DAB" w:rsidR="00C21C22" w:rsidRDefault="00C21C22" w:rsidP="00C21C22">
      <w:pPr>
        <w:pStyle w:val="Heading1"/>
      </w:pPr>
      <w:r>
        <w:t>Scope</w:t>
      </w:r>
    </w:p>
    <w:p w14:paraId="3A8B1F2D" w14:textId="63AC966C" w:rsidR="00C21C22" w:rsidRDefault="00C21C22" w:rsidP="00C21C22">
      <w:r>
        <w:t xml:space="preserve">The proposed analysis can be </w:t>
      </w:r>
      <w:r w:rsidR="00B73CE1">
        <w:t>performed</w:t>
      </w:r>
      <w:r>
        <w:t xml:space="preserve"> </w:t>
      </w:r>
      <w:r w:rsidR="0010445C">
        <w:t>through</w:t>
      </w:r>
      <w:r>
        <w:t xml:space="preserve"> several possible time and location dimensions:</w:t>
      </w:r>
    </w:p>
    <w:p w14:paraId="09FBE2CC" w14:textId="65D425A1" w:rsidR="00C21C22" w:rsidRDefault="00C21C22" w:rsidP="00C21C22">
      <w:pPr>
        <w:pStyle w:val="ListParagraph"/>
        <w:numPr>
          <w:ilvl w:val="0"/>
          <w:numId w:val="12"/>
        </w:numPr>
      </w:pPr>
      <w:r>
        <w:t>Time</w:t>
      </w:r>
      <w:r w:rsidR="00453BDD">
        <w:t xml:space="preserve"> Dimensions</w:t>
      </w:r>
    </w:p>
    <w:p w14:paraId="0A47B562" w14:textId="36666C58" w:rsidR="00453BDD" w:rsidRDefault="00453BDD" w:rsidP="00453BDD">
      <w:pPr>
        <w:pStyle w:val="ListParagraph"/>
        <w:numPr>
          <w:ilvl w:val="1"/>
          <w:numId w:val="12"/>
        </w:numPr>
      </w:pPr>
      <w:r>
        <w:t>Per the morning peak (6am to 10am) and evening peak (3pm to 7pm)</w:t>
      </w:r>
    </w:p>
    <w:p w14:paraId="443B7D70" w14:textId="28F3F704" w:rsidR="00453BDD" w:rsidRDefault="003C3831" w:rsidP="00453BDD">
      <w:pPr>
        <w:pStyle w:val="ListParagraph"/>
        <w:numPr>
          <w:ilvl w:val="1"/>
          <w:numId w:val="12"/>
        </w:numPr>
      </w:pPr>
      <w:r>
        <w:t>Aggregation level(s)</w:t>
      </w:r>
      <w:r w:rsidR="00AA0D97">
        <w:t>. F</w:t>
      </w:r>
      <w:r>
        <w:t>or example</w:t>
      </w:r>
      <w:r w:rsidR="00AA0D97">
        <w:t>,</w:t>
      </w:r>
      <w:r>
        <w:t xml:space="preserve"> 15-minute aggregates</w:t>
      </w:r>
      <w:r w:rsidR="00703AAD">
        <w:t>, hourly aggregates, …</w:t>
      </w:r>
    </w:p>
    <w:p w14:paraId="013554B1" w14:textId="049547EA" w:rsidR="00EC2BF3" w:rsidRDefault="00EC2BF3" w:rsidP="00453BDD">
      <w:pPr>
        <w:pStyle w:val="ListParagraph"/>
        <w:numPr>
          <w:ilvl w:val="1"/>
          <w:numId w:val="12"/>
        </w:numPr>
      </w:pPr>
      <w:r>
        <w:t>By day of the week</w:t>
      </w:r>
    </w:p>
    <w:p w14:paraId="3F6002B4" w14:textId="3C24A353" w:rsidR="00070997" w:rsidRDefault="00070997" w:rsidP="00070997">
      <w:pPr>
        <w:pStyle w:val="ListParagraph"/>
        <w:numPr>
          <w:ilvl w:val="0"/>
          <w:numId w:val="12"/>
        </w:numPr>
      </w:pPr>
      <w:r>
        <w:t>Location Dimensions</w:t>
      </w:r>
    </w:p>
    <w:p w14:paraId="649A8C87" w14:textId="538984EE" w:rsidR="00070997" w:rsidRDefault="00070997" w:rsidP="00070997">
      <w:pPr>
        <w:pStyle w:val="ListParagraph"/>
        <w:numPr>
          <w:ilvl w:val="1"/>
          <w:numId w:val="12"/>
        </w:numPr>
      </w:pPr>
      <w:r>
        <w:t>Segment of a road</w:t>
      </w:r>
    </w:p>
    <w:p w14:paraId="5553970A" w14:textId="1C9FB598" w:rsidR="00070997" w:rsidRDefault="00070997" w:rsidP="00070997">
      <w:pPr>
        <w:pStyle w:val="ListParagraph"/>
        <w:numPr>
          <w:ilvl w:val="1"/>
          <w:numId w:val="12"/>
        </w:numPr>
      </w:pPr>
      <w:r>
        <w:t>A link</w:t>
      </w:r>
    </w:p>
    <w:p w14:paraId="36063D45" w14:textId="359295CC" w:rsidR="00070997" w:rsidRDefault="00070997" w:rsidP="00070997">
      <w:pPr>
        <w:pStyle w:val="ListParagraph"/>
        <w:numPr>
          <w:ilvl w:val="1"/>
          <w:numId w:val="12"/>
        </w:numPr>
      </w:pPr>
      <w:r>
        <w:t>Bus stop or pair of stops</w:t>
      </w:r>
    </w:p>
    <w:p w14:paraId="21B9D7F2" w14:textId="5DBD85C9" w:rsidR="00070997" w:rsidRDefault="00070997" w:rsidP="00070997">
      <w:pPr>
        <w:pStyle w:val="ListParagraph"/>
        <w:numPr>
          <w:ilvl w:val="1"/>
          <w:numId w:val="12"/>
        </w:numPr>
      </w:pPr>
      <w:r>
        <w:t>Intersection</w:t>
      </w:r>
    </w:p>
    <w:p w14:paraId="754AD6E8" w14:textId="2DD6E1E0" w:rsidR="00070997" w:rsidRDefault="00070997" w:rsidP="00070997">
      <w:pPr>
        <w:pStyle w:val="ListParagraph"/>
        <w:numPr>
          <w:ilvl w:val="1"/>
          <w:numId w:val="12"/>
        </w:numPr>
      </w:pPr>
      <w:r>
        <w:t>Towards or away from the city</w:t>
      </w:r>
      <w:r w:rsidR="00F958CC">
        <w:t>, or both</w:t>
      </w:r>
    </w:p>
    <w:p w14:paraId="4B207262" w14:textId="4AC25C5E" w:rsidR="00070997" w:rsidRDefault="00070997" w:rsidP="00070997">
      <w:pPr>
        <w:pStyle w:val="ListParagraph"/>
        <w:numPr>
          <w:ilvl w:val="1"/>
          <w:numId w:val="12"/>
        </w:numPr>
      </w:pPr>
      <w:r>
        <w:t>With or without bus lanes</w:t>
      </w:r>
    </w:p>
    <w:p w14:paraId="1D5E4EA7" w14:textId="02F910C9" w:rsidR="00070997" w:rsidRDefault="00070997" w:rsidP="00070997">
      <w:pPr>
        <w:pStyle w:val="ListParagraph"/>
        <w:numPr>
          <w:ilvl w:val="1"/>
          <w:numId w:val="12"/>
        </w:numPr>
      </w:pPr>
      <w:r>
        <w:t>North-South/East-West</w:t>
      </w:r>
    </w:p>
    <w:p w14:paraId="2805928A" w14:textId="4662F6AF" w:rsidR="00680445" w:rsidRDefault="00680445" w:rsidP="00680445">
      <w:r>
        <w:lastRenderedPageBreak/>
        <w:t xml:space="preserve">The time and location dimensions lists are not </w:t>
      </w:r>
      <w:r w:rsidR="005A62C7">
        <w:t>exhaustive,</w:t>
      </w:r>
      <w:r>
        <w:t xml:space="preserve"> and we are happy to </w:t>
      </w:r>
      <w:del w:id="4" w:author="Martin, Alex (DIT)" w:date="2022-09-06T13:12:00Z">
        <w:r w:rsidDel="00AA1048">
          <w:delText xml:space="preserve">act </w:delText>
        </w:r>
        <w:r w:rsidR="00850C1C" w:rsidDel="00AA1048">
          <w:delText>through</w:delText>
        </w:r>
      </w:del>
      <w:ins w:id="5" w:author="Martin, Alex (DIT)" w:date="2022-09-06T13:12:00Z">
        <w:r w:rsidR="00AA1048">
          <w:t>examine</w:t>
        </w:r>
      </w:ins>
      <w:r>
        <w:t xml:space="preserve"> any other </w:t>
      </w:r>
      <w:del w:id="6" w:author="Martin, Alex (DIT)" w:date="2022-09-06T13:12:00Z">
        <w:r w:rsidDel="00AA1048">
          <w:delText xml:space="preserve">dimensions </w:delText>
        </w:r>
      </w:del>
      <w:ins w:id="7" w:author="Martin, Alex (DIT)" w:date="2022-09-06T13:12:00Z">
        <w:r w:rsidR="00AA1048">
          <w:t>perspectives</w:t>
        </w:r>
        <w:r w:rsidR="00AA1048">
          <w:t xml:space="preserve"> </w:t>
        </w:r>
      </w:ins>
      <w:r>
        <w:t>of interest you may identify.</w:t>
      </w:r>
    </w:p>
    <w:p w14:paraId="41F960FE" w14:textId="1CF2831D" w:rsidR="001F14D2" w:rsidRDefault="001F14D2" w:rsidP="001F14D2">
      <w:pPr>
        <w:pStyle w:val="Heading1"/>
      </w:pPr>
      <w:r>
        <w:t>Road Segment Candidates</w:t>
      </w:r>
    </w:p>
    <w:p w14:paraId="1E9CA5B6" w14:textId="540A9C9A" w:rsidR="001F14D2" w:rsidRDefault="001F14D2" w:rsidP="001F14D2">
      <w:r>
        <w:t xml:space="preserve">The selection criteria we identified for potential road segments to be analysed consist of primarily spatial overlap of bus delay and traffic congestion information, as well as segments with historically high levels of congestions. </w:t>
      </w:r>
      <w:r w:rsidR="00722C67">
        <w:t>Possible</w:t>
      </w:r>
      <w:r>
        <w:t xml:space="preserve"> candidates are:</w:t>
      </w:r>
    </w:p>
    <w:p w14:paraId="5C094F44" w14:textId="0E8E77D0" w:rsidR="001F14D2" w:rsidRDefault="001F14D2" w:rsidP="001F14D2">
      <w:pPr>
        <w:pStyle w:val="ListParagraph"/>
        <w:numPr>
          <w:ilvl w:val="0"/>
          <w:numId w:val="13"/>
        </w:numPr>
      </w:pPr>
      <w:r>
        <w:t>South Road</w:t>
      </w:r>
    </w:p>
    <w:p w14:paraId="0A971B64" w14:textId="35D80189" w:rsidR="001F14D2" w:rsidRDefault="001F14D2" w:rsidP="001F14D2">
      <w:pPr>
        <w:pStyle w:val="ListParagraph"/>
        <w:numPr>
          <w:ilvl w:val="0"/>
          <w:numId w:val="13"/>
        </w:numPr>
      </w:pPr>
      <w:r>
        <w:t>Main North Road</w:t>
      </w:r>
    </w:p>
    <w:p w14:paraId="3ABFBA90" w14:textId="59641B06" w:rsidR="001F14D2" w:rsidRDefault="001F14D2" w:rsidP="001F14D2">
      <w:pPr>
        <w:pStyle w:val="ListParagraph"/>
        <w:numPr>
          <w:ilvl w:val="0"/>
          <w:numId w:val="13"/>
        </w:numPr>
      </w:pPr>
      <w:r>
        <w:t>Port Wakefield Road</w:t>
      </w:r>
    </w:p>
    <w:p w14:paraId="706D90D0" w14:textId="4011C4CB" w:rsidR="001F14D2" w:rsidRDefault="001F14D2" w:rsidP="001F14D2">
      <w:pPr>
        <w:pStyle w:val="ListParagraph"/>
        <w:numPr>
          <w:ilvl w:val="0"/>
          <w:numId w:val="13"/>
        </w:numPr>
      </w:pPr>
      <w:r>
        <w:t>Glen Osmond Road</w:t>
      </w:r>
    </w:p>
    <w:p w14:paraId="04B7716C" w14:textId="3626B2A9" w:rsidR="001F14D2" w:rsidRDefault="00722C67" w:rsidP="001F14D2">
      <w:pPr>
        <w:pStyle w:val="ListParagraph"/>
        <w:numPr>
          <w:ilvl w:val="0"/>
          <w:numId w:val="13"/>
        </w:numPr>
      </w:pPr>
      <w:proofErr w:type="gramStart"/>
      <w:r>
        <w:t>North East</w:t>
      </w:r>
      <w:proofErr w:type="gramEnd"/>
      <w:r>
        <w:t xml:space="preserve"> Road</w:t>
      </w:r>
    </w:p>
    <w:p w14:paraId="628DDB98" w14:textId="07E8947A" w:rsidR="001F14D2" w:rsidRPr="005876B0" w:rsidRDefault="00722C67" w:rsidP="00F46038">
      <w:r>
        <w:t>We are happy to re-prioritise or expand the list of examined sections to include other areas of interest.</w:t>
      </w:r>
    </w:p>
    <w:p w14:paraId="67979777" w14:textId="0094B084" w:rsidR="003946CC" w:rsidRDefault="003946CC" w:rsidP="003946CC">
      <w:pPr>
        <w:pStyle w:val="Heading1"/>
      </w:pPr>
      <w:r>
        <w:t>Data Sources</w:t>
      </w:r>
    </w:p>
    <w:p w14:paraId="02476EC1" w14:textId="0970A554" w:rsidR="00F46038" w:rsidRDefault="00F46038" w:rsidP="00F46038">
      <w:r>
        <w:t xml:space="preserve">DIT Transport Analytics AWS </w:t>
      </w:r>
      <w:proofErr w:type="spellStart"/>
      <w:r>
        <w:t>datalake</w:t>
      </w:r>
      <w:proofErr w:type="spellEnd"/>
      <w:r>
        <w:t>. Databases needed:</w:t>
      </w:r>
    </w:p>
    <w:p w14:paraId="4183385F" w14:textId="68A11D50" w:rsidR="00F46038" w:rsidRDefault="00F46038" w:rsidP="00F46038">
      <w:pPr>
        <w:pStyle w:val="ListParagraph"/>
        <w:numPr>
          <w:ilvl w:val="0"/>
          <w:numId w:val="15"/>
        </w:numPr>
      </w:pPr>
      <w:proofErr w:type="spellStart"/>
      <w:r w:rsidRPr="00AA1048">
        <w:rPr>
          <w:b/>
          <w:bCs/>
          <w:rPrChange w:id="8" w:author="Martin, Alex (DIT)" w:date="2022-09-06T13:14:00Z">
            <w:rPr/>
          </w:rPrChange>
        </w:rPr>
        <w:t>addinsight_prod</w:t>
      </w:r>
      <w:proofErr w:type="spellEnd"/>
      <w:r>
        <w:t>: to obtain sites and links</w:t>
      </w:r>
      <w:r w:rsidR="00705DD8">
        <w:t>,</w:t>
      </w:r>
      <w:r>
        <w:t xml:space="preserve"> and their stats</w:t>
      </w:r>
    </w:p>
    <w:p w14:paraId="2C5EA3F0" w14:textId="6DBCF791" w:rsidR="00F46038" w:rsidRDefault="00F46038" w:rsidP="00F46038">
      <w:pPr>
        <w:pStyle w:val="ListParagraph"/>
        <w:numPr>
          <w:ilvl w:val="0"/>
          <w:numId w:val="15"/>
        </w:numPr>
      </w:pPr>
      <w:proofErr w:type="spellStart"/>
      <w:r w:rsidRPr="00AA1048">
        <w:rPr>
          <w:b/>
          <w:bCs/>
          <w:rPrChange w:id="9" w:author="Martin, Alex (DIT)" w:date="2022-09-06T13:14:00Z">
            <w:rPr/>
          </w:rPrChange>
        </w:rPr>
        <w:t>gtfsr_prod</w:t>
      </w:r>
      <w:proofErr w:type="spellEnd"/>
      <w:r>
        <w:t xml:space="preserve">: to obtain </w:t>
      </w:r>
      <w:r w:rsidR="002A7C92">
        <w:t>real-time</w:t>
      </w:r>
      <w:r>
        <w:t xml:space="preserve"> trip updates that provide stop delay information</w:t>
      </w:r>
    </w:p>
    <w:p w14:paraId="558C6026" w14:textId="28663142" w:rsidR="00211A4C" w:rsidRDefault="00705DD8" w:rsidP="00211A4C">
      <w:pPr>
        <w:pStyle w:val="ListParagraph"/>
        <w:numPr>
          <w:ilvl w:val="0"/>
          <w:numId w:val="15"/>
        </w:numPr>
      </w:pPr>
      <w:proofErr w:type="spellStart"/>
      <w:r w:rsidRPr="00AA1048">
        <w:rPr>
          <w:b/>
          <w:bCs/>
          <w:rPrChange w:id="10" w:author="Martin, Alex (DIT)" w:date="2022-09-06T13:14:00Z">
            <w:rPr/>
          </w:rPrChange>
        </w:rPr>
        <w:t>gtfs_history_prod</w:t>
      </w:r>
      <w:proofErr w:type="spellEnd"/>
      <w:r>
        <w:t xml:space="preserve">: to obtain routes, </w:t>
      </w:r>
      <w:r w:rsidR="002A7C92">
        <w:t>trips,</w:t>
      </w:r>
      <w:r>
        <w:t xml:space="preserve"> and stops </w:t>
      </w:r>
      <w:r w:rsidR="00211A4C">
        <w:t>information</w:t>
      </w:r>
    </w:p>
    <w:p w14:paraId="737C7D8D" w14:textId="76668711" w:rsidR="00211A4C" w:rsidRDefault="00211A4C" w:rsidP="00211A4C">
      <w:pPr>
        <w:pStyle w:val="Heading1"/>
      </w:pPr>
      <w:r>
        <w:t>Proposed Methodology</w:t>
      </w:r>
    </w:p>
    <w:p w14:paraId="565896A1" w14:textId="528A5E10" w:rsidR="00176C08" w:rsidRDefault="00176C08" w:rsidP="00176C08">
      <w:pPr>
        <w:pStyle w:val="ListParagraph"/>
        <w:numPr>
          <w:ilvl w:val="0"/>
          <w:numId w:val="16"/>
        </w:numPr>
      </w:pPr>
      <w:r>
        <w:t xml:space="preserve">Limit analysis to </w:t>
      </w:r>
      <w:proofErr w:type="gramStart"/>
      <w:r>
        <w:t>a time period</w:t>
      </w:r>
      <w:proofErr w:type="gramEnd"/>
      <w:r w:rsidR="007F1314">
        <w:t>. F</w:t>
      </w:r>
      <w:r>
        <w:t>or example</w:t>
      </w:r>
      <w:r w:rsidR="007F1314">
        <w:t>,</w:t>
      </w:r>
      <w:r>
        <w:t xml:space="preserve"> March 2022, or quarter ending June 202</w:t>
      </w:r>
      <w:r w:rsidR="003C3831">
        <w:t>2</w:t>
      </w:r>
    </w:p>
    <w:p w14:paraId="1CA36C2A" w14:textId="6094CEF6" w:rsidR="00176C08" w:rsidRDefault="00176C08" w:rsidP="00176C08">
      <w:pPr>
        <w:pStyle w:val="ListParagraph"/>
        <w:numPr>
          <w:ilvl w:val="1"/>
          <w:numId w:val="16"/>
        </w:numPr>
      </w:pPr>
      <w:r>
        <w:t>Disregard weekends and public holidays within that period</w:t>
      </w:r>
    </w:p>
    <w:p w14:paraId="47D4A363" w14:textId="33432569" w:rsidR="00176C08" w:rsidRDefault="00176C08" w:rsidP="00176C08">
      <w:pPr>
        <w:pStyle w:val="ListParagraph"/>
        <w:numPr>
          <w:ilvl w:val="0"/>
          <w:numId w:val="16"/>
        </w:numPr>
      </w:pPr>
      <w:r>
        <w:t xml:space="preserve">Analysis </w:t>
      </w:r>
      <w:r w:rsidR="003C3831">
        <w:t>to be conducted on time-aggregated statistics applied equally to both congestion and delays</w:t>
      </w:r>
      <w:r w:rsidR="00AA0D97">
        <w:t>. F</w:t>
      </w:r>
      <w:r w:rsidR="003C3831">
        <w:t xml:space="preserve">or </w:t>
      </w:r>
      <w:r w:rsidR="00AA0D97">
        <w:t>example,</w:t>
      </w:r>
      <w:r w:rsidR="00E159CE">
        <w:t xml:space="preserve"> 15-minute aggregation resulting in 7am to 7:15am as one aggregate slice, followed by 7:15 to 7:30</w:t>
      </w:r>
      <w:r w:rsidR="003E5C94">
        <w:t>, 7:30 to 7:</w:t>
      </w:r>
      <w:r w:rsidR="0085443D">
        <w:t>45, …</w:t>
      </w:r>
    </w:p>
    <w:p w14:paraId="722F4B46" w14:textId="25B9A6E2" w:rsidR="0085443D" w:rsidRDefault="003D4324" w:rsidP="00176C08">
      <w:pPr>
        <w:pStyle w:val="ListParagraph"/>
        <w:numPr>
          <w:ilvl w:val="0"/>
          <w:numId w:val="16"/>
        </w:numPr>
      </w:pPr>
      <w:r>
        <w:t>Limit analysis to</w:t>
      </w:r>
      <w:r w:rsidR="0085443D">
        <w:t xml:space="preserve"> segment(s) </w:t>
      </w:r>
      <w:r>
        <w:t>identified</w:t>
      </w:r>
    </w:p>
    <w:p w14:paraId="5BDE9899" w14:textId="262B7D43" w:rsidR="00C82EB1" w:rsidRDefault="00740B6B" w:rsidP="00740B6B">
      <w:pPr>
        <w:pStyle w:val="Heading2"/>
      </w:pPr>
      <w:r>
        <w:t>Calculating Delays</w:t>
      </w:r>
      <w:r w:rsidR="006044C4">
        <w:t xml:space="preserve"> </w:t>
      </w:r>
      <w:r w:rsidR="00BB654E">
        <w:t>of</w:t>
      </w:r>
      <w:r w:rsidR="006044C4">
        <w:t xml:space="preserve"> a Segment</w:t>
      </w:r>
    </w:p>
    <w:p w14:paraId="6D714B3A" w14:textId="4138CDC0" w:rsidR="00D66ECD" w:rsidRPr="00D66ECD" w:rsidRDefault="00D66ECD" w:rsidP="00D66ECD">
      <w:r>
        <w:t>Data obtained from</w:t>
      </w:r>
      <w:r w:rsidR="00384FE5">
        <w:t xml:space="preserve"> the</w:t>
      </w:r>
      <w:r>
        <w:t xml:space="preserve"> </w:t>
      </w:r>
      <w:proofErr w:type="spellStart"/>
      <w:r>
        <w:t>trip_updates</w:t>
      </w:r>
      <w:proofErr w:type="spellEnd"/>
      <w:r>
        <w:t xml:space="preserve"> data set</w:t>
      </w:r>
    </w:p>
    <w:p w14:paraId="37065450" w14:textId="37C3906F" w:rsidR="00740B6B" w:rsidRDefault="00740B6B" w:rsidP="00740B6B">
      <w:pPr>
        <w:pStyle w:val="ListParagraph"/>
        <w:numPr>
          <w:ilvl w:val="0"/>
          <w:numId w:val="17"/>
        </w:numPr>
      </w:pPr>
      <w:r>
        <w:t>Data preparation:</w:t>
      </w:r>
    </w:p>
    <w:p w14:paraId="6488C352" w14:textId="3295D0C9" w:rsidR="00740B6B" w:rsidRDefault="00740B6B" w:rsidP="00740B6B">
      <w:pPr>
        <w:pStyle w:val="ListParagraph"/>
        <w:numPr>
          <w:ilvl w:val="1"/>
          <w:numId w:val="17"/>
        </w:numPr>
      </w:pPr>
      <w:r>
        <w:t>For each bus trip, remove delays accumulated from stops prior to the segment under examination to isolate the delays to those arising from the</w:t>
      </w:r>
      <w:r w:rsidR="00DC5D7A">
        <w:t xml:space="preserve"> concerned segment’s</w:t>
      </w:r>
      <w:r>
        <w:t xml:space="preserve"> stops only</w:t>
      </w:r>
    </w:p>
    <w:p w14:paraId="3088DBCE" w14:textId="42FB4971" w:rsidR="00740B6B" w:rsidRDefault="00050CAD" w:rsidP="00740B6B">
      <w:pPr>
        <w:pStyle w:val="ListParagraph"/>
        <w:numPr>
          <w:ilvl w:val="1"/>
          <w:numId w:val="17"/>
        </w:numPr>
      </w:pPr>
      <w:r>
        <w:t>Remove idle time by recoding negative delays to zero</w:t>
      </w:r>
    </w:p>
    <w:p w14:paraId="3D3D5349" w14:textId="7E090FF6" w:rsidR="00050CAD" w:rsidRDefault="00050CAD" w:rsidP="00050CAD">
      <w:pPr>
        <w:pStyle w:val="ListParagraph"/>
        <w:numPr>
          <w:ilvl w:val="0"/>
          <w:numId w:val="17"/>
        </w:numPr>
      </w:pPr>
      <w:r>
        <w:t>The delay per trip is presented</w:t>
      </w:r>
      <w:r w:rsidR="00D92ABD">
        <w:t xml:space="preserve"> in the dataset</w:t>
      </w:r>
      <w:r>
        <w:t xml:space="preserve"> as an accumulation </w:t>
      </w:r>
      <w:r w:rsidR="005B160B">
        <w:t>of</w:t>
      </w:r>
      <w:r>
        <w:t xml:space="preserve"> each stop’s incremental delay seconds. Calculate the delay contributed per stop</w:t>
      </w:r>
      <w:r w:rsidR="006206B5">
        <w:t>, as an additional measure,</w:t>
      </w:r>
      <w:r>
        <w:t xml:space="preserve"> </w:t>
      </w:r>
      <w:r w:rsidR="004369B1">
        <w:t>to</w:t>
      </w:r>
      <w:r>
        <w:t xml:space="preserve"> identify bottlenecks and outliers</w:t>
      </w:r>
    </w:p>
    <w:p w14:paraId="0AFB1B94" w14:textId="5944AE89" w:rsidR="00050CAD" w:rsidRDefault="00050CAD" w:rsidP="00050CAD">
      <w:pPr>
        <w:pStyle w:val="ListParagraph"/>
        <w:numPr>
          <w:ilvl w:val="0"/>
          <w:numId w:val="17"/>
        </w:numPr>
      </w:pPr>
      <w:r>
        <w:t xml:space="preserve">Calculate the average delay per stop </w:t>
      </w:r>
      <w:r w:rsidR="004369B1">
        <w:t xml:space="preserve">per aggregated time across the entire </w:t>
      </w:r>
      <w:proofErr w:type="gramStart"/>
      <w:r w:rsidR="004369B1">
        <w:t>time period</w:t>
      </w:r>
      <w:proofErr w:type="gramEnd"/>
      <w:r w:rsidR="004369B1">
        <w:t xml:space="preserve"> to identify possible bottlenecks</w:t>
      </w:r>
      <w:r w:rsidR="00AA0D97">
        <w:t xml:space="preserve">. For </w:t>
      </w:r>
      <w:r w:rsidR="004369B1">
        <w:t>example, the average delay accrued by stop 4916 between 7am and 7:15am across March 2022</w:t>
      </w:r>
    </w:p>
    <w:p w14:paraId="24C328DE" w14:textId="59FA88B0" w:rsidR="00F958CC" w:rsidRDefault="00F44C9D" w:rsidP="00F958CC">
      <w:pPr>
        <w:pStyle w:val="ListParagraph"/>
        <w:numPr>
          <w:ilvl w:val="0"/>
          <w:numId w:val="17"/>
        </w:numPr>
      </w:pPr>
      <w:r>
        <w:t xml:space="preserve">Calculate the average </w:t>
      </w:r>
      <w:r w:rsidR="00AA0D97">
        <w:t xml:space="preserve">accumulated </w:t>
      </w:r>
      <w:r>
        <w:t xml:space="preserve">delay </w:t>
      </w:r>
      <w:r w:rsidR="00AA0D97">
        <w:t xml:space="preserve">of all the stops on the </w:t>
      </w:r>
      <w:r w:rsidR="00D92ABD">
        <w:t>segment</w:t>
      </w:r>
      <w:r w:rsidR="00AA0D97">
        <w:t xml:space="preserve"> per aggregated time across the entire </w:t>
      </w:r>
      <w:proofErr w:type="gramStart"/>
      <w:r w:rsidR="00AA0D97">
        <w:t>time period</w:t>
      </w:r>
      <w:proofErr w:type="gramEnd"/>
      <w:r w:rsidR="00E777A5">
        <w:t xml:space="preserve">, to produce the average delay </w:t>
      </w:r>
      <w:r w:rsidR="00A13EE5">
        <w:t>across</w:t>
      </w:r>
      <w:r w:rsidR="00E777A5">
        <w:t xml:space="preserve"> the </w:t>
      </w:r>
      <w:r w:rsidR="00A13EE5">
        <w:t xml:space="preserve">entire </w:t>
      </w:r>
      <w:r w:rsidR="00E777A5">
        <w:t>segment</w:t>
      </w:r>
      <w:r w:rsidR="00A13EE5">
        <w:t xml:space="preserve">. </w:t>
      </w:r>
      <w:r w:rsidR="00EC2BF3">
        <w:lastRenderedPageBreak/>
        <w:t xml:space="preserve">For example, </w:t>
      </w:r>
      <w:r w:rsidR="009421AC">
        <w:t>the average accumulated delay of all the stops</w:t>
      </w:r>
      <w:r w:rsidR="00DC4C94">
        <w:t xml:space="preserve"> </w:t>
      </w:r>
      <w:r w:rsidR="00527125">
        <w:t>between 7am and 7:15am across March 2022</w:t>
      </w:r>
    </w:p>
    <w:p w14:paraId="7B5AB867" w14:textId="49B43616" w:rsidR="007D4EE8" w:rsidRDefault="007D4EE8" w:rsidP="007D4EE8">
      <w:pPr>
        <w:pStyle w:val="Heading1"/>
      </w:pPr>
      <w:r>
        <w:t>Calculating Congestion Using Links</w:t>
      </w:r>
    </w:p>
    <w:p w14:paraId="45D026D0" w14:textId="1561FEA9" w:rsidR="00D66ECD" w:rsidRPr="00D66ECD" w:rsidRDefault="00D66ECD" w:rsidP="00D66ECD">
      <w:r>
        <w:t>Data obtained from</w:t>
      </w:r>
      <w:r w:rsidR="00384FE5">
        <w:t xml:space="preserve"> the</w:t>
      </w:r>
      <w:r>
        <w:t xml:space="preserve"> </w:t>
      </w:r>
      <w:proofErr w:type="spellStart"/>
      <w:ins w:id="11" w:author="Martin, Alex (DIT)" w:date="2022-09-06T13:14:00Z">
        <w:r w:rsidR="00AA1048" w:rsidRPr="00AA1048">
          <w:rPr>
            <w:b/>
            <w:bCs/>
            <w:rPrChange w:id="12" w:author="Martin, Alex (DIT)" w:date="2022-09-06T13:14:00Z">
              <w:rPr/>
            </w:rPrChange>
          </w:rPr>
          <w:t>addinsight_</w:t>
        </w:r>
        <w:proofErr w:type="gramStart"/>
        <w:r w:rsidR="00AA1048" w:rsidRPr="00AA1048">
          <w:rPr>
            <w:b/>
            <w:bCs/>
            <w:rPrChange w:id="13" w:author="Martin, Alex (DIT)" w:date="2022-09-06T13:14:00Z">
              <w:rPr/>
            </w:rPrChange>
          </w:rPr>
          <w:t>prod</w:t>
        </w:r>
        <w:proofErr w:type="spellEnd"/>
        <w:r w:rsidR="00AA1048" w:rsidRPr="00AA1048">
          <w:rPr>
            <w:b/>
            <w:bCs/>
            <w:rPrChange w:id="14" w:author="Martin, Alex (DIT)" w:date="2022-09-06T13:14:00Z">
              <w:rPr/>
            </w:rPrChange>
          </w:rPr>
          <w:t xml:space="preserve"> .</w:t>
        </w:r>
      </w:ins>
      <w:proofErr w:type="spellStart"/>
      <w:r w:rsidRPr="00AA1048">
        <w:rPr>
          <w:b/>
          <w:bCs/>
          <w:rPrChange w:id="15" w:author="Martin, Alex (DIT)" w:date="2022-09-06T13:14:00Z">
            <w:rPr/>
          </w:rPrChange>
        </w:rPr>
        <w:t>btlinkcongestionstats</w:t>
      </w:r>
      <w:proofErr w:type="spellEnd"/>
      <w:proofErr w:type="gramEnd"/>
      <w:r>
        <w:t xml:space="preserve"> data set</w:t>
      </w:r>
    </w:p>
    <w:p w14:paraId="5DE1D23A" w14:textId="1B87D8CF" w:rsidR="00F958CC" w:rsidRDefault="006206B5" w:rsidP="00F958CC">
      <w:pPr>
        <w:pStyle w:val="ListParagraph"/>
        <w:numPr>
          <w:ilvl w:val="0"/>
          <w:numId w:val="18"/>
        </w:numPr>
      </w:pPr>
      <w:r>
        <w:t>Identify sequence of non-overlapping links that compose the segment</w:t>
      </w:r>
    </w:p>
    <w:p w14:paraId="580EB2AB" w14:textId="2CF7DEDD" w:rsidR="00861028" w:rsidRDefault="005A3E11" w:rsidP="00F958CC">
      <w:pPr>
        <w:pStyle w:val="ListParagraph"/>
        <w:numPr>
          <w:ilvl w:val="0"/>
          <w:numId w:val="18"/>
        </w:numPr>
      </w:pPr>
      <w:r>
        <w:t xml:space="preserve">Calculate the average congestion per link per aggregated time across the entire </w:t>
      </w:r>
      <w:proofErr w:type="gramStart"/>
      <w:r>
        <w:t>time period</w:t>
      </w:r>
      <w:proofErr w:type="gramEnd"/>
      <w:r>
        <w:t xml:space="preserve"> to identify traffic bottlenecks within a segment</w:t>
      </w:r>
    </w:p>
    <w:p w14:paraId="3C2D87B9" w14:textId="58F6CDD8" w:rsidR="005A3E11" w:rsidRDefault="005A3E11" w:rsidP="00F958CC">
      <w:pPr>
        <w:pStyle w:val="ListParagraph"/>
        <w:numPr>
          <w:ilvl w:val="0"/>
          <w:numId w:val="18"/>
        </w:numPr>
      </w:pPr>
      <w:r>
        <w:t xml:space="preserve">Calculate the average congestion of all the links within a segment per aggregated time </w:t>
      </w:r>
      <w:r w:rsidR="00407E33">
        <w:t xml:space="preserve">across the entire </w:t>
      </w:r>
      <w:proofErr w:type="gramStart"/>
      <w:r w:rsidR="00407E33">
        <w:t>time period</w:t>
      </w:r>
      <w:proofErr w:type="gramEnd"/>
      <w:r w:rsidR="00F90186">
        <w:t>, to produce the average congestion across the</w:t>
      </w:r>
      <w:r w:rsidR="00A13EE5">
        <w:t xml:space="preserve"> entire</w:t>
      </w:r>
      <w:r w:rsidR="00F90186">
        <w:t xml:space="preserve"> segment</w:t>
      </w:r>
    </w:p>
    <w:p w14:paraId="0F43C04C" w14:textId="4DCA9154" w:rsidR="00EF46BF" w:rsidRDefault="00EF46BF" w:rsidP="00557E52">
      <w:r>
        <w:t>The resulting</w:t>
      </w:r>
      <w:r w:rsidR="00557E52">
        <w:t xml:space="preserve"> figures are the quantity of traffic relative to a road’s capacity. A link operating above 1.0 indicates that more vehicles are using the road that it was designed to accommodate under free-flow conditions.</w:t>
      </w:r>
    </w:p>
    <w:p w14:paraId="3DBDE103" w14:textId="3756E8FF" w:rsidR="00D66ECD" w:rsidRDefault="00D66ECD" w:rsidP="00D66ECD">
      <w:pPr>
        <w:pStyle w:val="Heading2"/>
      </w:pPr>
      <w:r>
        <w:t xml:space="preserve">Calculating Congestion Using </w:t>
      </w:r>
      <w:r w:rsidR="00384FE5">
        <w:t>Sites</w:t>
      </w:r>
    </w:p>
    <w:p w14:paraId="1C355BBD" w14:textId="27FE6A25" w:rsidR="00384FE5" w:rsidRPr="00384FE5" w:rsidRDefault="00384FE5" w:rsidP="00384FE5">
      <w:r>
        <w:t xml:space="preserve">Data obtained from the </w:t>
      </w:r>
      <w:proofErr w:type="spellStart"/>
      <w:ins w:id="16" w:author="Martin, Alex (DIT)" w:date="2022-09-06T13:14:00Z">
        <w:r w:rsidR="00AA1048" w:rsidRPr="00AA1048">
          <w:rPr>
            <w:b/>
            <w:bCs/>
            <w:rPrChange w:id="17" w:author="Martin, Alex (DIT)" w:date="2022-09-06T13:14:00Z">
              <w:rPr/>
            </w:rPrChange>
          </w:rPr>
          <w:t>addinsight_</w:t>
        </w:r>
        <w:proofErr w:type="gramStart"/>
        <w:r w:rsidR="00AA1048" w:rsidRPr="00AA1048">
          <w:rPr>
            <w:b/>
            <w:bCs/>
            <w:rPrChange w:id="18" w:author="Martin, Alex (DIT)" w:date="2022-09-06T13:14:00Z">
              <w:rPr/>
            </w:rPrChange>
          </w:rPr>
          <w:t>prod</w:t>
        </w:r>
        <w:proofErr w:type="spellEnd"/>
        <w:r w:rsidR="00AA1048" w:rsidRPr="00AA1048">
          <w:rPr>
            <w:b/>
            <w:bCs/>
            <w:rPrChange w:id="19" w:author="Martin, Alex (DIT)" w:date="2022-09-06T13:14:00Z">
              <w:rPr/>
            </w:rPrChange>
          </w:rPr>
          <w:t xml:space="preserve"> .</w:t>
        </w:r>
      </w:ins>
      <w:proofErr w:type="spellStart"/>
      <w:r w:rsidRPr="00AA1048">
        <w:rPr>
          <w:b/>
          <w:bCs/>
          <w:rPrChange w:id="20" w:author="Martin, Alex (DIT)" w:date="2022-09-06T13:14:00Z">
            <w:rPr/>
          </w:rPrChange>
        </w:rPr>
        <w:t>btsitestats</w:t>
      </w:r>
      <w:proofErr w:type="spellEnd"/>
      <w:proofErr w:type="gramEnd"/>
      <w:r>
        <w:t xml:space="preserve"> data set</w:t>
      </w:r>
    </w:p>
    <w:p w14:paraId="7819DFE5" w14:textId="486B061C" w:rsidR="005021B9" w:rsidRDefault="00384FE5" w:rsidP="005021B9">
      <w:r>
        <w:t xml:space="preserve">Same calculation steps as when using links, however the </w:t>
      </w:r>
      <w:r w:rsidR="007C19AF">
        <w:t>resulting</w:t>
      </w:r>
      <w:r>
        <w:t xml:space="preserve"> congestion is measured as the number of vehicles and average time spent by a vehicle in </w:t>
      </w:r>
      <w:r w:rsidR="00347FCA">
        <w:t xml:space="preserve">the sites contained within a segment and time aggregate across the </w:t>
      </w:r>
      <w:proofErr w:type="gramStart"/>
      <w:r w:rsidR="00347FCA">
        <w:t>time period</w:t>
      </w:r>
      <w:proofErr w:type="gramEnd"/>
      <w:r w:rsidR="00347FCA">
        <w:t xml:space="preserve"> under analysis.</w:t>
      </w:r>
    </w:p>
    <w:p w14:paraId="5A5C7324" w14:textId="7EBE3A33" w:rsidR="00826AD4" w:rsidRDefault="00826AD4" w:rsidP="00826AD4">
      <w:pPr>
        <w:pStyle w:val="Heading2"/>
      </w:pPr>
      <w:r>
        <w:t>Comparison</w:t>
      </w:r>
      <w:r w:rsidR="001B1F5C">
        <w:t xml:space="preserve"> Between Delay and Congestion</w:t>
      </w:r>
    </w:p>
    <w:p w14:paraId="3227AE29" w14:textId="3029A47C" w:rsidR="00826AD4" w:rsidRDefault="001B1F5C" w:rsidP="00826AD4">
      <w:r>
        <w:t>Visualisation will be used to examine the relationship between the delay and the congestion per time aggregate. Specific aspects may be highlighted according to the dimensions desired, for example separate visualisations can be constructed according to the direction towards or away from the city, as well the relationship during morning and evening peak hours.</w:t>
      </w:r>
    </w:p>
    <w:p w14:paraId="7C3DE726" w14:textId="77777777" w:rsidR="003642BB" w:rsidRDefault="003642BB" w:rsidP="00826AD4">
      <w:r>
        <w:t>If a relationship is established for a segment, further analysis could be initiated such as:</w:t>
      </w:r>
    </w:p>
    <w:p w14:paraId="7E67DD56" w14:textId="0692768E" w:rsidR="003642BB" w:rsidRDefault="007724DC" w:rsidP="003642BB">
      <w:pPr>
        <w:pStyle w:val="ListParagraph"/>
        <w:numPr>
          <w:ilvl w:val="0"/>
          <w:numId w:val="19"/>
        </w:numPr>
      </w:pPr>
      <w:r>
        <w:t>N</w:t>
      </w:r>
      <w:r w:rsidR="003642BB">
        <w:t>arrowing the time or area scopes to produce outcomes of higher granularity</w:t>
      </w:r>
    </w:p>
    <w:p w14:paraId="18D94699" w14:textId="5416DFE2" w:rsidR="003642BB" w:rsidRDefault="007724DC" w:rsidP="003642BB">
      <w:pPr>
        <w:pStyle w:val="ListParagraph"/>
        <w:numPr>
          <w:ilvl w:val="0"/>
          <w:numId w:val="19"/>
        </w:numPr>
      </w:pPr>
      <w:r>
        <w:t>P</w:t>
      </w:r>
      <w:r w:rsidR="003642BB">
        <w:t xml:space="preserve">erforming the analysis on the same </w:t>
      </w:r>
      <w:proofErr w:type="gramStart"/>
      <w:r w:rsidR="003642BB">
        <w:t>time period</w:t>
      </w:r>
      <w:proofErr w:type="gramEnd"/>
      <w:r w:rsidR="003642BB">
        <w:t xml:space="preserve"> from previous years to highlight possible trends</w:t>
      </w:r>
    </w:p>
    <w:p w14:paraId="48980223" w14:textId="5316C369" w:rsidR="003642BB" w:rsidRDefault="007724DC" w:rsidP="003642BB">
      <w:pPr>
        <w:pStyle w:val="ListParagraph"/>
        <w:numPr>
          <w:ilvl w:val="0"/>
          <w:numId w:val="19"/>
        </w:numPr>
      </w:pPr>
      <w:r>
        <w:t>E</w:t>
      </w:r>
      <w:r w:rsidR="003642BB">
        <w:t>xamining specific portions of road or bus stops with consistently occurring bottlenecks</w:t>
      </w:r>
    </w:p>
    <w:p w14:paraId="21787FEF" w14:textId="0BC22695" w:rsidR="007724DC" w:rsidRDefault="007724DC" w:rsidP="003642BB">
      <w:pPr>
        <w:pStyle w:val="ListParagraph"/>
        <w:numPr>
          <w:ilvl w:val="0"/>
          <w:numId w:val="19"/>
        </w:numPr>
      </w:pPr>
      <w:r>
        <w:t>Do certain days exhibit bigger than usual congestions and delays and what might be the cause (for example sporting events)</w:t>
      </w:r>
      <w:r w:rsidR="00A81C29">
        <w:t>?</w:t>
      </w:r>
    </w:p>
    <w:p w14:paraId="609EF651" w14:textId="1C30F4CD" w:rsidR="00F63591" w:rsidRDefault="00F63591" w:rsidP="003642BB">
      <w:pPr>
        <w:pStyle w:val="ListParagraph"/>
        <w:numPr>
          <w:ilvl w:val="0"/>
          <w:numId w:val="19"/>
        </w:numPr>
      </w:pPr>
      <w:r>
        <w:t xml:space="preserve">If a </w:t>
      </w:r>
      <w:r w:rsidR="00A81C29">
        <w:t>bus stop on the segment exhibit</w:t>
      </w:r>
      <w:r w:rsidR="009C57DA">
        <w:t>s</w:t>
      </w:r>
      <w:r w:rsidR="00A81C29">
        <w:t xml:space="preserve"> primarily no delays on average, does an increase in time taken to reach that stop according to different trips lead to the presence of an incremental delay per that stop? If not, analysis could be performed to determine whether the schedule </w:t>
      </w:r>
      <w:r w:rsidR="00E3498A">
        <w:t>can be made more efficient by tightening scheduled arrival times</w:t>
      </w:r>
    </w:p>
    <w:p w14:paraId="7236C980" w14:textId="77777777" w:rsidR="00F44719" w:rsidRDefault="00F44719">
      <w:pPr>
        <w:rPr>
          <w:rFonts w:asciiTheme="majorHAnsi" w:eastAsiaTheme="majorEastAsia" w:hAnsiTheme="majorHAnsi" w:cstheme="majorBidi"/>
          <w:color w:val="2F5496" w:themeColor="accent1" w:themeShade="BF"/>
          <w:sz w:val="32"/>
          <w:szCs w:val="32"/>
        </w:rPr>
      </w:pPr>
      <w:r>
        <w:br w:type="page"/>
      </w:r>
    </w:p>
    <w:p w14:paraId="2DB71B98" w14:textId="14573FC9" w:rsidR="00B248A6" w:rsidRDefault="00A14F2B" w:rsidP="00A14F2B">
      <w:pPr>
        <w:pStyle w:val="Heading1"/>
      </w:pPr>
      <w:r>
        <w:lastRenderedPageBreak/>
        <w:t>Example</w:t>
      </w:r>
    </w:p>
    <w:p w14:paraId="5AE83221" w14:textId="2F9F7BA5" w:rsidR="009D6746" w:rsidRDefault="006A337A" w:rsidP="00A14F2B">
      <w:r>
        <w:t xml:space="preserve">As an example, the </w:t>
      </w:r>
      <w:r w:rsidR="00F44719">
        <w:t xml:space="preserve">proposed </w:t>
      </w:r>
      <w:r>
        <w:t>analysis will be implemented on South Road</w:t>
      </w:r>
      <w:r w:rsidR="009D6746">
        <w:t xml:space="preserve"> between </w:t>
      </w:r>
      <w:proofErr w:type="spellStart"/>
      <w:r w:rsidR="009D6746">
        <w:t>Ayliffes</w:t>
      </w:r>
      <w:proofErr w:type="spellEnd"/>
      <w:r w:rsidR="009D6746">
        <w:t xml:space="preserve"> Road and Richmond Road</w:t>
      </w:r>
      <w:r>
        <w:t xml:space="preserve"> for the month of March 2022</w:t>
      </w:r>
    </w:p>
    <w:p w14:paraId="6F07D60B" w14:textId="77777777" w:rsidR="00D84D65" w:rsidRDefault="009D6746" w:rsidP="00D84D65">
      <w:pPr>
        <w:keepNext/>
        <w:jc w:val="center"/>
      </w:pPr>
      <w:r w:rsidRPr="009D6746">
        <w:rPr>
          <w:noProof/>
        </w:rPr>
        <w:drawing>
          <wp:inline distT="0" distB="0" distL="0" distR="0" wp14:anchorId="02F18E5E" wp14:editId="7E465695">
            <wp:extent cx="4155034" cy="2925975"/>
            <wp:effectExtent l="0" t="0" r="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a:stretch>
                      <a:fillRect/>
                    </a:stretch>
                  </pic:blipFill>
                  <pic:spPr>
                    <a:xfrm>
                      <a:off x="0" y="0"/>
                      <a:ext cx="4226960" cy="2976625"/>
                    </a:xfrm>
                    <a:prstGeom prst="rect">
                      <a:avLst/>
                    </a:prstGeom>
                  </pic:spPr>
                </pic:pic>
              </a:graphicData>
            </a:graphic>
          </wp:inline>
        </w:drawing>
      </w:r>
    </w:p>
    <w:p w14:paraId="4EEB3C9A" w14:textId="0A27A846" w:rsidR="00D84D65" w:rsidRDefault="00D84D65" w:rsidP="00D84D65">
      <w:pPr>
        <w:pStyle w:val="Caption"/>
        <w:jc w:val="center"/>
      </w:pPr>
      <w:r>
        <w:t xml:space="preserve">Figure </w:t>
      </w:r>
      <w:fldSimple w:instr=" SEQ Figure \* ARABIC ">
        <w:r w:rsidR="00F006FB">
          <w:rPr>
            <w:noProof/>
          </w:rPr>
          <w:t>1</w:t>
        </w:r>
      </w:fldSimple>
      <w:r>
        <w:t>. Segment of South Rd to be analysed highlighted in blue</w:t>
      </w:r>
    </w:p>
    <w:p w14:paraId="012D0C55" w14:textId="77777777" w:rsidR="00EC7EC5" w:rsidRDefault="00EC7EC5" w:rsidP="00300BDD"/>
    <w:p w14:paraId="67583A4A" w14:textId="17C1CEF3" w:rsidR="00300BDD" w:rsidRDefault="00FB0AE5" w:rsidP="00300BDD">
      <w:r>
        <w:t>Below is the comparison between delays and congestion using link stats</w:t>
      </w:r>
      <w:r w:rsidR="00D84D65">
        <w:t>, separated by direction of travel</w:t>
      </w:r>
      <w:r>
        <w:t>. The highlighted areas are the morning and evening peaks</w:t>
      </w:r>
      <w:r w:rsidR="00C632F9">
        <w:t xml:space="preserve">. The data were aggregated using </w:t>
      </w:r>
      <w:r w:rsidR="00EC3792">
        <w:t>15-minute</w:t>
      </w:r>
      <w:r w:rsidR="00C632F9">
        <w:t xml:space="preserve"> intervals</w:t>
      </w:r>
    </w:p>
    <w:p w14:paraId="09E00735" w14:textId="77777777" w:rsidR="00D84D65" w:rsidRDefault="00FB0AE5" w:rsidP="00D84D65">
      <w:pPr>
        <w:keepNext/>
      </w:pPr>
      <w:r w:rsidRPr="00FB0AE5">
        <w:rPr>
          <w:noProof/>
        </w:rPr>
        <w:drawing>
          <wp:inline distT="0" distB="0" distL="0" distR="0" wp14:anchorId="27B1320D" wp14:editId="36FE3CF7">
            <wp:extent cx="5731510" cy="3077210"/>
            <wp:effectExtent l="0" t="0" r="2540" b="889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3"/>
                    <a:stretch>
                      <a:fillRect/>
                    </a:stretch>
                  </pic:blipFill>
                  <pic:spPr>
                    <a:xfrm>
                      <a:off x="0" y="0"/>
                      <a:ext cx="5731510" cy="3077210"/>
                    </a:xfrm>
                    <a:prstGeom prst="rect">
                      <a:avLst/>
                    </a:prstGeom>
                  </pic:spPr>
                </pic:pic>
              </a:graphicData>
            </a:graphic>
          </wp:inline>
        </w:drawing>
      </w:r>
    </w:p>
    <w:p w14:paraId="79B4DF62" w14:textId="2E67284A" w:rsidR="00871060" w:rsidRDefault="00D84D65" w:rsidP="00D84D65">
      <w:pPr>
        <w:pStyle w:val="Caption"/>
        <w:jc w:val="center"/>
      </w:pPr>
      <w:r>
        <w:t xml:space="preserve">Figure </w:t>
      </w:r>
      <w:fldSimple w:instr=" SEQ Figure \* ARABIC ">
        <w:r w:rsidR="00F006FB">
          <w:rPr>
            <w:noProof/>
          </w:rPr>
          <w:t>2</w:t>
        </w:r>
      </w:fldSimple>
      <w:r>
        <w:t>. Delays vs congestion</w:t>
      </w:r>
      <w:r w:rsidR="00F006FB">
        <w:t xml:space="preserve"> using link stats</w:t>
      </w:r>
      <w:r>
        <w:t xml:space="preserve"> to/from the city with peaks highlighted</w:t>
      </w:r>
    </w:p>
    <w:p w14:paraId="3F011099" w14:textId="77777777" w:rsidR="00F006FB" w:rsidRDefault="00F006FB">
      <w:r>
        <w:br w:type="page"/>
      </w:r>
    </w:p>
    <w:p w14:paraId="07114F13" w14:textId="4D0CC148" w:rsidR="00871060" w:rsidRDefault="00871060" w:rsidP="00871060">
      <w:r>
        <w:lastRenderedPageBreak/>
        <w:t>Below is the comparison using sites stats</w:t>
      </w:r>
    </w:p>
    <w:p w14:paraId="45AED16C" w14:textId="77777777" w:rsidR="00F006FB" w:rsidRDefault="00871060" w:rsidP="00F006FB">
      <w:pPr>
        <w:keepNext/>
      </w:pPr>
      <w:r w:rsidRPr="00871060">
        <w:rPr>
          <w:noProof/>
        </w:rPr>
        <w:drawing>
          <wp:inline distT="0" distB="0" distL="0" distR="0" wp14:anchorId="19A49166" wp14:editId="42D68747">
            <wp:extent cx="5731510" cy="29679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731510" cy="2967990"/>
                    </a:xfrm>
                    <a:prstGeom prst="rect">
                      <a:avLst/>
                    </a:prstGeom>
                  </pic:spPr>
                </pic:pic>
              </a:graphicData>
            </a:graphic>
          </wp:inline>
        </w:drawing>
      </w:r>
    </w:p>
    <w:p w14:paraId="6349209A" w14:textId="249E22E2" w:rsidR="00871060" w:rsidRDefault="00F006FB" w:rsidP="00F006FB">
      <w:pPr>
        <w:pStyle w:val="Caption"/>
        <w:jc w:val="center"/>
      </w:pPr>
      <w:r>
        <w:t xml:space="preserve">Figure </w:t>
      </w:r>
      <w:fldSimple w:instr=" SEQ Figure \* ARABIC ">
        <w:r>
          <w:rPr>
            <w:noProof/>
          </w:rPr>
          <w:t>3</w:t>
        </w:r>
      </w:fldSimple>
      <w:r>
        <w:t>. Delays vs congestion using site stats with peaks highlighted</w:t>
      </w:r>
    </w:p>
    <w:p w14:paraId="475F4D1B" w14:textId="2E1DD3B6" w:rsidR="00505248" w:rsidRDefault="00505248" w:rsidP="00871060"/>
    <w:p w14:paraId="494FAADC" w14:textId="2EC8FB47" w:rsidR="00505248" w:rsidRDefault="00505248" w:rsidP="00871060">
      <w:r>
        <w:t xml:space="preserve">The figures show that delays increase along with congestion during the evening peak when leaving the </w:t>
      </w:r>
      <w:r w:rsidR="00EC3792">
        <w:t>city. Delays also increase in the evening towards the city.</w:t>
      </w:r>
    </w:p>
    <w:p w14:paraId="3E0CA1D7" w14:textId="4E925DF7" w:rsidR="00441498" w:rsidRDefault="00441498" w:rsidP="00441498">
      <w:pPr>
        <w:pStyle w:val="Heading1"/>
      </w:pPr>
      <w:r>
        <w:t>Estimate</w:t>
      </w:r>
      <w:r w:rsidR="0094567A">
        <w:t>d</w:t>
      </w:r>
      <w:r>
        <w:t xml:space="preserve"> Completion Date</w:t>
      </w:r>
    </w:p>
    <w:p w14:paraId="287AC2EA" w14:textId="6ECCC706" w:rsidR="0094567A" w:rsidRPr="0094567A" w:rsidRDefault="00441498" w:rsidP="0045258F">
      <w:r>
        <w:t>October 7, 2022</w:t>
      </w:r>
    </w:p>
    <w:sectPr w:rsidR="0094567A" w:rsidRPr="0094567A">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tin, Alex (DIT)" w:date="2022-09-06T12:54:00Z" w:initials="MA(">
    <w:p w14:paraId="7D60AEC6" w14:textId="77777777" w:rsidR="00B22B7F" w:rsidRDefault="00B22B7F">
      <w:pPr>
        <w:pStyle w:val="CommentText"/>
      </w:pPr>
      <w:r>
        <w:rPr>
          <w:rStyle w:val="CommentReference"/>
        </w:rPr>
        <w:annotationRef/>
      </w:r>
      <w:r>
        <w:t xml:space="preserve">Would rather this be travel time to remove the possibility that we are measuring how accurately the schedule predicts/buffers for congestion. </w:t>
      </w:r>
    </w:p>
    <w:p w14:paraId="011DEB81" w14:textId="77777777" w:rsidR="00B22B7F" w:rsidRDefault="00B22B7F">
      <w:pPr>
        <w:pStyle w:val="CommentText"/>
      </w:pPr>
    </w:p>
    <w:p w14:paraId="73E053DB" w14:textId="77777777" w:rsidR="00B22B7F" w:rsidRDefault="00B22B7F">
      <w:pPr>
        <w:pStyle w:val="CommentText"/>
      </w:pPr>
      <w:r>
        <w:t>Travel time variance</w:t>
      </w:r>
    </w:p>
    <w:p w14:paraId="4AC5D8D1" w14:textId="77777777" w:rsidR="00B22B7F" w:rsidRDefault="00B22B7F" w:rsidP="00441419">
      <w:pPr>
        <w:pStyle w:val="CommentText"/>
      </w:pPr>
      <w:r>
        <w:t>Then delay accumulation</w:t>
      </w:r>
    </w:p>
  </w:comment>
  <w:comment w:id="3" w:author="Martin, Alex (DIT)" w:date="2022-09-06T13:11:00Z" w:initials="MA(">
    <w:p w14:paraId="6F526770" w14:textId="77777777" w:rsidR="00AA1048" w:rsidRDefault="00AA1048">
      <w:pPr>
        <w:pStyle w:val="CommentText"/>
      </w:pPr>
      <w:r>
        <w:rPr>
          <w:rStyle w:val="CommentReference"/>
        </w:rPr>
        <w:annotationRef/>
      </w:r>
      <w:r>
        <w:t xml:space="preserve">As above should be split into </w:t>
      </w:r>
    </w:p>
    <w:p w14:paraId="4757377C" w14:textId="77777777" w:rsidR="00AA1048" w:rsidRDefault="00AA1048">
      <w:pPr>
        <w:pStyle w:val="CommentText"/>
      </w:pPr>
    </w:p>
    <w:p w14:paraId="77F87D5D" w14:textId="77777777" w:rsidR="00AA1048" w:rsidRDefault="00AA1048">
      <w:pPr>
        <w:pStyle w:val="CommentText"/>
      </w:pPr>
      <w:r>
        <w:t>Initially variance in travel time</w:t>
      </w:r>
    </w:p>
    <w:p w14:paraId="48412439" w14:textId="77777777" w:rsidR="00AA1048" w:rsidRDefault="00AA1048" w:rsidP="006010A1">
      <w:pPr>
        <w:pStyle w:val="CommentText"/>
      </w:pPr>
      <w:r>
        <w:t>Secondarily delay from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C5D8D1" w15:done="0"/>
  <w15:commentEx w15:paraId="48412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C18A" w16cex:dateUtc="2022-09-06T03:24:00Z"/>
  <w16cex:commentExtensible w16cex:durableId="26C1C589" w16cex:dateUtc="2022-09-0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5D8D1" w16cid:durableId="26C1C18A"/>
  <w16cid:commentId w16cid:paraId="48412439" w16cid:durableId="26C1C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40E6" w14:textId="77777777" w:rsidR="00EF5638" w:rsidRDefault="00EF5638" w:rsidP="000D21E9">
      <w:pPr>
        <w:spacing w:after="0" w:line="240" w:lineRule="auto"/>
      </w:pPr>
      <w:r>
        <w:separator/>
      </w:r>
    </w:p>
  </w:endnote>
  <w:endnote w:type="continuationSeparator" w:id="0">
    <w:p w14:paraId="53F3675E" w14:textId="77777777" w:rsidR="00EF5638" w:rsidRDefault="00EF5638" w:rsidP="000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FEF8" w14:textId="77777777" w:rsidR="00EF5638" w:rsidRDefault="00EF5638" w:rsidP="000D21E9">
      <w:pPr>
        <w:spacing w:after="0" w:line="240" w:lineRule="auto"/>
      </w:pPr>
      <w:r>
        <w:separator/>
      </w:r>
    </w:p>
  </w:footnote>
  <w:footnote w:type="continuationSeparator" w:id="0">
    <w:p w14:paraId="20075743" w14:textId="77777777" w:rsidR="00EF5638" w:rsidRDefault="00EF5638" w:rsidP="000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D028" w14:textId="1401AB18" w:rsidR="006F53E5" w:rsidRDefault="006F53E5">
    <w:pPr>
      <w:pStyle w:val="Header"/>
    </w:pPr>
    <w:r>
      <w:rPr>
        <w:noProof/>
      </w:rPr>
      <mc:AlternateContent>
        <mc:Choice Requires="wps">
          <w:drawing>
            <wp:anchor distT="0" distB="0" distL="0" distR="0" simplePos="0" relativeHeight="251659264" behindDoc="0" locked="0" layoutInCell="1" allowOverlap="1" wp14:anchorId="1F0D6940" wp14:editId="3E5DAE2F">
              <wp:simplePos x="635" y="635"/>
              <wp:positionH relativeFrom="column">
                <wp:align>center</wp:align>
              </wp:positionH>
              <wp:positionV relativeFrom="paragraph">
                <wp:posOffset>635</wp:posOffset>
              </wp:positionV>
              <wp:extent cx="443865" cy="443865"/>
              <wp:effectExtent l="0" t="0" r="18415" b="1397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A53E4E" w14:textId="635410EC"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F0D6940" id="_x0000_t202" coordsize="21600,21600" o:spt="202" path="m,l,21600r21600,l21600,xe">
              <v:stroke joinstyle="miter"/>
              <v:path gradientshapeok="t" o:connecttype="rect"/>
            </v:shapetype>
            <v:shape id="Text Box 5"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9A53E4E" w14:textId="635410EC"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3B9F" w14:textId="59D4E2B4" w:rsidR="000D21E9" w:rsidRPr="000D21E9" w:rsidRDefault="006F53E5" w:rsidP="000D21E9">
    <w:pPr>
      <w:jc w:val="center"/>
      <w:rPr>
        <w:rFonts w:ascii="Arial" w:eastAsia="Arial" w:hAnsi="Arial" w:cs="Arial"/>
        <w:noProof/>
        <w:color w:val="A80000"/>
        <w:sz w:val="24"/>
        <w:szCs w:val="24"/>
      </w:rPr>
    </w:pPr>
    <w:r>
      <w:rPr>
        <w:rFonts w:ascii="Arial" w:eastAsia="Arial" w:hAnsi="Arial" w:cs="Arial"/>
        <w:noProof/>
        <w:color w:val="A80000"/>
        <w:sz w:val="24"/>
        <w:szCs w:val="24"/>
      </w:rPr>
      <mc:AlternateContent>
        <mc:Choice Requires="wps">
          <w:drawing>
            <wp:anchor distT="0" distB="0" distL="0" distR="0" simplePos="0" relativeHeight="251660288" behindDoc="0" locked="0" layoutInCell="1" allowOverlap="1" wp14:anchorId="5709EF67" wp14:editId="6304181A">
              <wp:simplePos x="914400" y="447675"/>
              <wp:positionH relativeFrom="column">
                <wp:align>center</wp:align>
              </wp:positionH>
              <wp:positionV relativeFrom="paragraph">
                <wp:posOffset>635</wp:posOffset>
              </wp:positionV>
              <wp:extent cx="443865" cy="443865"/>
              <wp:effectExtent l="0" t="0" r="18415" b="1397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FB0BA1" w14:textId="3AFA1E91"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09EF67"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75FB0BA1" w14:textId="3AFA1E91"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v:textbox>
              <w10:wrap type="square"/>
            </v:shape>
          </w:pict>
        </mc:Fallback>
      </mc:AlternateContent>
    </w:r>
    <w:r w:rsidR="000D21E9" w:rsidRPr="000C0CFC">
      <w:rPr>
        <w:rFonts w:ascii="Arial" w:eastAsia="Arial" w:hAnsi="Arial" w:cs="Arial"/>
        <w:noProof/>
        <w:color w:val="A80000"/>
        <w:sz w:val="24"/>
        <w:szCs w:val="24"/>
      </w:rPr>
      <w:t>OFFICIAL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F815" w14:textId="3AA8D80D" w:rsidR="006F53E5" w:rsidRDefault="006F53E5">
    <w:pPr>
      <w:pStyle w:val="Header"/>
    </w:pPr>
    <w:r>
      <w:rPr>
        <w:noProof/>
      </w:rPr>
      <mc:AlternateContent>
        <mc:Choice Requires="wps">
          <w:drawing>
            <wp:anchor distT="0" distB="0" distL="0" distR="0" simplePos="0" relativeHeight="251658240" behindDoc="0" locked="0" layoutInCell="1" allowOverlap="1" wp14:anchorId="7A752E14" wp14:editId="17EE4494">
              <wp:simplePos x="635" y="635"/>
              <wp:positionH relativeFrom="column">
                <wp:align>center</wp:align>
              </wp:positionH>
              <wp:positionV relativeFrom="paragraph">
                <wp:posOffset>635</wp:posOffset>
              </wp:positionV>
              <wp:extent cx="443865" cy="443865"/>
              <wp:effectExtent l="0" t="0" r="18415" b="1397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4FD566" w14:textId="3ABA8937"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752E14" id="_x0000_t202" coordsize="21600,21600" o:spt="202" path="m,l,21600r21600,l21600,xe">
              <v:stroke joinstyle="miter"/>
              <v:path gradientshapeok="t" o:connecttype="rect"/>
            </v:shapetype>
            <v:shape id="Text Box 2" o:spid="_x0000_s1028"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D4FD566" w14:textId="3ABA8937" w:rsidR="006F53E5" w:rsidRPr="006F53E5" w:rsidRDefault="006F53E5">
                    <w:pPr>
                      <w:rPr>
                        <w:rFonts w:ascii="Arial" w:eastAsia="Arial" w:hAnsi="Arial" w:cs="Arial"/>
                        <w:noProof/>
                        <w:color w:val="A80000"/>
                        <w:sz w:val="24"/>
                        <w:szCs w:val="24"/>
                      </w:rPr>
                    </w:pPr>
                    <w:r w:rsidRPr="006F53E5">
                      <w:rPr>
                        <w:rFonts w:ascii="Arial" w:eastAsia="Arial" w:hAnsi="Arial" w:cs="Arial"/>
                        <w:noProof/>
                        <w:color w:val="A80000"/>
                        <w:sz w:val="24"/>
                        <w:szCs w:val="24"/>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A1"/>
    <w:multiLevelType w:val="hybridMultilevel"/>
    <w:tmpl w:val="5FEAE880"/>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F2804"/>
    <w:multiLevelType w:val="hybridMultilevel"/>
    <w:tmpl w:val="0CB4D288"/>
    <w:lvl w:ilvl="0" w:tplc="AD900D9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B1FC1"/>
    <w:multiLevelType w:val="hybridMultilevel"/>
    <w:tmpl w:val="E44CC9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9515325"/>
    <w:multiLevelType w:val="hybridMultilevel"/>
    <w:tmpl w:val="EB7A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AC4730"/>
    <w:multiLevelType w:val="hybridMultilevel"/>
    <w:tmpl w:val="9CE2243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C05C5"/>
    <w:multiLevelType w:val="hybridMultilevel"/>
    <w:tmpl w:val="EEB670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6945A2"/>
    <w:multiLevelType w:val="hybridMultilevel"/>
    <w:tmpl w:val="24C4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DC514E"/>
    <w:multiLevelType w:val="hybridMultilevel"/>
    <w:tmpl w:val="D76E1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E371A0"/>
    <w:multiLevelType w:val="hybridMultilevel"/>
    <w:tmpl w:val="AE0EE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F66BB8"/>
    <w:multiLevelType w:val="hybridMultilevel"/>
    <w:tmpl w:val="768EA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16256"/>
    <w:multiLevelType w:val="hybridMultilevel"/>
    <w:tmpl w:val="ACB4F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1417F8"/>
    <w:multiLevelType w:val="hybridMultilevel"/>
    <w:tmpl w:val="DC0EC3F4"/>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EE4311"/>
    <w:multiLevelType w:val="hybridMultilevel"/>
    <w:tmpl w:val="6C4C39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97220A"/>
    <w:multiLevelType w:val="hybridMultilevel"/>
    <w:tmpl w:val="752A30A6"/>
    <w:lvl w:ilvl="0" w:tplc="1164A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9C60D3"/>
    <w:multiLevelType w:val="hybridMultilevel"/>
    <w:tmpl w:val="B8064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9F3C45"/>
    <w:multiLevelType w:val="hybridMultilevel"/>
    <w:tmpl w:val="DBA0060A"/>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697609"/>
    <w:multiLevelType w:val="hybridMultilevel"/>
    <w:tmpl w:val="0D966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9A1644"/>
    <w:multiLevelType w:val="hybridMultilevel"/>
    <w:tmpl w:val="B1C0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402C4A"/>
    <w:multiLevelType w:val="hybridMultilevel"/>
    <w:tmpl w:val="B422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025224">
    <w:abstractNumId w:val="11"/>
  </w:num>
  <w:num w:numId="2" w16cid:durableId="304360071">
    <w:abstractNumId w:val="10"/>
  </w:num>
  <w:num w:numId="3" w16cid:durableId="1152600119">
    <w:abstractNumId w:val="2"/>
  </w:num>
  <w:num w:numId="4" w16cid:durableId="546841841">
    <w:abstractNumId w:val="17"/>
  </w:num>
  <w:num w:numId="5" w16cid:durableId="1039168167">
    <w:abstractNumId w:val="9"/>
  </w:num>
  <w:num w:numId="6" w16cid:durableId="1098523906">
    <w:abstractNumId w:val="16"/>
  </w:num>
  <w:num w:numId="7" w16cid:durableId="572351610">
    <w:abstractNumId w:val="15"/>
  </w:num>
  <w:num w:numId="8" w16cid:durableId="1724019265">
    <w:abstractNumId w:val="18"/>
  </w:num>
  <w:num w:numId="9" w16cid:durableId="2101178670">
    <w:abstractNumId w:val="6"/>
  </w:num>
  <w:num w:numId="10" w16cid:durableId="32508325">
    <w:abstractNumId w:val="0"/>
  </w:num>
  <w:num w:numId="11" w16cid:durableId="1740856970">
    <w:abstractNumId w:val="4"/>
  </w:num>
  <w:num w:numId="12" w16cid:durableId="1779255555">
    <w:abstractNumId w:val="12"/>
  </w:num>
  <w:num w:numId="13" w16cid:durableId="1258556581">
    <w:abstractNumId w:val="7"/>
  </w:num>
  <w:num w:numId="14" w16cid:durableId="1062758182">
    <w:abstractNumId w:val="14"/>
  </w:num>
  <w:num w:numId="15" w16cid:durableId="442384512">
    <w:abstractNumId w:val="3"/>
  </w:num>
  <w:num w:numId="16" w16cid:durableId="1015767694">
    <w:abstractNumId w:val="5"/>
  </w:num>
  <w:num w:numId="17" w16cid:durableId="377512825">
    <w:abstractNumId w:val="1"/>
  </w:num>
  <w:num w:numId="18" w16cid:durableId="911744535">
    <w:abstractNumId w:val="13"/>
  </w:num>
  <w:num w:numId="19" w16cid:durableId="19113061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Alex (DIT)">
    <w15:presenceInfo w15:providerId="None" w15:userId="Martin, Alex (D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EA"/>
    <w:rsid w:val="00013CC4"/>
    <w:rsid w:val="0001595B"/>
    <w:rsid w:val="00036320"/>
    <w:rsid w:val="00050CAD"/>
    <w:rsid w:val="00070997"/>
    <w:rsid w:val="000C0F65"/>
    <w:rsid w:val="000D21E9"/>
    <w:rsid w:val="000D7212"/>
    <w:rsid w:val="0010445C"/>
    <w:rsid w:val="00111C19"/>
    <w:rsid w:val="0015713E"/>
    <w:rsid w:val="00176C08"/>
    <w:rsid w:val="00185557"/>
    <w:rsid w:val="001B1F5C"/>
    <w:rsid w:val="001B3008"/>
    <w:rsid w:val="001B79E5"/>
    <w:rsid w:val="001D7A0D"/>
    <w:rsid w:val="001F14D2"/>
    <w:rsid w:val="00211A4C"/>
    <w:rsid w:val="00240596"/>
    <w:rsid w:val="00250928"/>
    <w:rsid w:val="002536E2"/>
    <w:rsid w:val="00271A40"/>
    <w:rsid w:val="0028161D"/>
    <w:rsid w:val="002838D8"/>
    <w:rsid w:val="002A7C92"/>
    <w:rsid w:val="002B73E4"/>
    <w:rsid w:val="002D5F6A"/>
    <w:rsid w:val="002D712E"/>
    <w:rsid w:val="00300BDD"/>
    <w:rsid w:val="00333BF6"/>
    <w:rsid w:val="00347FCA"/>
    <w:rsid w:val="003642BB"/>
    <w:rsid w:val="00384FE5"/>
    <w:rsid w:val="003946CC"/>
    <w:rsid w:val="00395A09"/>
    <w:rsid w:val="003C3831"/>
    <w:rsid w:val="003C4918"/>
    <w:rsid w:val="003D4324"/>
    <w:rsid w:val="003E02D7"/>
    <w:rsid w:val="003E5C94"/>
    <w:rsid w:val="003F7F9C"/>
    <w:rsid w:val="00401B56"/>
    <w:rsid w:val="00407E33"/>
    <w:rsid w:val="004369B1"/>
    <w:rsid w:val="00441498"/>
    <w:rsid w:val="0045080A"/>
    <w:rsid w:val="0045258F"/>
    <w:rsid w:val="00453BDD"/>
    <w:rsid w:val="00491612"/>
    <w:rsid w:val="004A566E"/>
    <w:rsid w:val="004B08EC"/>
    <w:rsid w:val="004C4A93"/>
    <w:rsid w:val="004D372B"/>
    <w:rsid w:val="004D7236"/>
    <w:rsid w:val="005021B9"/>
    <w:rsid w:val="00505248"/>
    <w:rsid w:val="00527125"/>
    <w:rsid w:val="00557E52"/>
    <w:rsid w:val="005676AA"/>
    <w:rsid w:val="005876B0"/>
    <w:rsid w:val="005A3E11"/>
    <w:rsid w:val="005A62C7"/>
    <w:rsid w:val="005B160B"/>
    <w:rsid w:val="005D4945"/>
    <w:rsid w:val="005E5D45"/>
    <w:rsid w:val="005E7A94"/>
    <w:rsid w:val="006022F1"/>
    <w:rsid w:val="006044C4"/>
    <w:rsid w:val="006206B5"/>
    <w:rsid w:val="00650807"/>
    <w:rsid w:val="006602EA"/>
    <w:rsid w:val="00680445"/>
    <w:rsid w:val="006A23F0"/>
    <w:rsid w:val="006A337A"/>
    <w:rsid w:val="006B18ED"/>
    <w:rsid w:val="006C0913"/>
    <w:rsid w:val="006F53E5"/>
    <w:rsid w:val="00703AAD"/>
    <w:rsid w:val="00705DD8"/>
    <w:rsid w:val="00722C67"/>
    <w:rsid w:val="00740B6B"/>
    <w:rsid w:val="0077145B"/>
    <w:rsid w:val="007724DC"/>
    <w:rsid w:val="007A3242"/>
    <w:rsid w:val="007C19AF"/>
    <w:rsid w:val="007C3FC0"/>
    <w:rsid w:val="007D4EE8"/>
    <w:rsid w:val="007F1314"/>
    <w:rsid w:val="00810B35"/>
    <w:rsid w:val="00826AD4"/>
    <w:rsid w:val="00835503"/>
    <w:rsid w:val="00850C1C"/>
    <w:rsid w:val="0085443D"/>
    <w:rsid w:val="00861028"/>
    <w:rsid w:val="00871060"/>
    <w:rsid w:val="008C4045"/>
    <w:rsid w:val="0091513D"/>
    <w:rsid w:val="009421AC"/>
    <w:rsid w:val="0094567A"/>
    <w:rsid w:val="00970B1F"/>
    <w:rsid w:val="009878BE"/>
    <w:rsid w:val="00993906"/>
    <w:rsid w:val="009B22B0"/>
    <w:rsid w:val="009C57DA"/>
    <w:rsid w:val="009D6746"/>
    <w:rsid w:val="00A0507C"/>
    <w:rsid w:val="00A13EE5"/>
    <w:rsid w:val="00A14F2B"/>
    <w:rsid w:val="00A71934"/>
    <w:rsid w:val="00A72FE4"/>
    <w:rsid w:val="00A812CE"/>
    <w:rsid w:val="00A81C29"/>
    <w:rsid w:val="00A91B13"/>
    <w:rsid w:val="00AA0D97"/>
    <w:rsid w:val="00AA1048"/>
    <w:rsid w:val="00AB10D7"/>
    <w:rsid w:val="00AF4A88"/>
    <w:rsid w:val="00B17166"/>
    <w:rsid w:val="00B17DD2"/>
    <w:rsid w:val="00B22B7F"/>
    <w:rsid w:val="00B248A6"/>
    <w:rsid w:val="00B46EFB"/>
    <w:rsid w:val="00B73CE1"/>
    <w:rsid w:val="00BB654E"/>
    <w:rsid w:val="00BF4031"/>
    <w:rsid w:val="00C07D65"/>
    <w:rsid w:val="00C12059"/>
    <w:rsid w:val="00C21C22"/>
    <w:rsid w:val="00C51752"/>
    <w:rsid w:val="00C61AE7"/>
    <w:rsid w:val="00C632F9"/>
    <w:rsid w:val="00C82EB1"/>
    <w:rsid w:val="00CA2729"/>
    <w:rsid w:val="00CE7502"/>
    <w:rsid w:val="00D135D7"/>
    <w:rsid w:val="00D56934"/>
    <w:rsid w:val="00D66ECD"/>
    <w:rsid w:val="00D77D01"/>
    <w:rsid w:val="00D84D65"/>
    <w:rsid w:val="00D92ABD"/>
    <w:rsid w:val="00DC4C94"/>
    <w:rsid w:val="00DC5D7A"/>
    <w:rsid w:val="00E07D09"/>
    <w:rsid w:val="00E13AA4"/>
    <w:rsid w:val="00E159CE"/>
    <w:rsid w:val="00E25EE1"/>
    <w:rsid w:val="00E3237C"/>
    <w:rsid w:val="00E3395D"/>
    <w:rsid w:val="00E3498A"/>
    <w:rsid w:val="00E55E03"/>
    <w:rsid w:val="00E777A5"/>
    <w:rsid w:val="00E907B8"/>
    <w:rsid w:val="00EC2829"/>
    <w:rsid w:val="00EC2BF3"/>
    <w:rsid w:val="00EC3792"/>
    <w:rsid w:val="00EC7EC5"/>
    <w:rsid w:val="00EE5C03"/>
    <w:rsid w:val="00EF46BF"/>
    <w:rsid w:val="00EF5638"/>
    <w:rsid w:val="00F006FB"/>
    <w:rsid w:val="00F30A7A"/>
    <w:rsid w:val="00F44719"/>
    <w:rsid w:val="00F44C9D"/>
    <w:rsid w:val="00F46038"/>
    <w:rsid w:val="00F50B20"/>
    <w:rsid w:val="00F604D7"/>
    <w:rsid w:val="00F63591"/>
    <w:rsid w:val="00F90186"/>
    <w:rsid w:val="00F958CC"/>
    <w:rsid w:val="00FB0AE5"/>
    <w:rsid w:val="00FB6846"/>
    <w:rsid w:val="00FD5D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6DF"/>
  <w15:chartTrackingRefBased/>
  <w15:docId w15:val="{F3BBC565-38F0-4F9F-BBA4-6A95564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D7"/>
    <w:pPr>
      <w:ind w:left="720"/>
      <w:contextualSpacing/>
    </w:pPr>
  </w:style>
  <w:style w:type="character" w:customStyle="1" w:styleId="Heading2Char">
    <w:name w:val="Heading 2 Char"/>
    <w:basedOn w:val="DefaultParagraphFont"/>
    <w:link w:val="Heading2"/>
    <w:uiPriority w:val="9"/>
    <w:rsid w:val="00CE7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4D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E9"/>
  </w:style>
  <w:style w:type="paragraph" w:styleId="Footer">
    <w:name w:val="footer"/>
    <w:basedOn w:val="Normal"/>
    <w:link w:val="FooterChar"/>
    <w:uiPriority w:val="99"/>
    <w:unhideWhenUsed/>
    <w:rsid w:val="000D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E9"/>
  </w:style>
  <w:style w:type="paragraph" w:styleId="Revision">
    <w:name w:val="Revision"/>
    <w:hidden/>
    <w:uiPriority w:val="99"/>
    <w:semiHidden/>
    <w:rsid w:val="00B22B7F"/>
    <w:pPr>
      <w:spacing w:after="0" w:line="240" w:lineRule="auto"/>
    </w:pPr>
  </w:style>
  <w:style w:type="character" w:styleId="CommentReference">
    <w:name w:val="annotation reference"/>
    <w:basedOn w:val="DefaultParagraphFont"/>
    <w:uiPriority w:val="99"/>
    <w:semiHidden/>
    <w:unhideWhenUsed/>
    <w:rsid w:val="00B22B7F"/>
    <w:rPr>
      <w:sz w:val="16"/>
      <w:szCs w:val="16"/>
    </w:rPr>
  </w:style>
  <w:style w:type="paragraph" w:styleId="CommentText">
    <w:name w:val="annotation text"/>
    <w:basedOn w:val="Normal"/>
    <w:link w:val="CommentTextChar"/>
    <w:uiPriority w:val="99"/>
    <w:unhideWhenUsed/>
    <w:rsid w:val="00B22B7F"/>
    <w:pPr>
      <w:spacing w:line="240" w:lineRule="auto"/>
    </w:pPr>
    <w:rPr>
      <w:sz w:val="20"/>
      <w:szCs w:val="20"/>
    </w:rPr>
  </w:style>
  <w:style w:type="character" w:customStyle="1" w:styleId="CommentTextChar">
    <w:name w:val="Comment Text Char"/>
    <w:basedOn w:val="DefaultParagraphFont"/>
    <w:link w:val="CommentText"/>
    <w:uiPriority w:val="99"/>
    <w:rsid w:val="00B22B7F"/>
    <w:rPr>
      <w:sz w:val="20"/>
      <w:szCs w:val="20"/>
    </w:rPr>
  </w:style>
  <w:style w:type="paragraph" w:styleId="CommentSubject">
    <w:name w:val="annotation subject"/>
    <w:basedOn w:val="CommentText"/>
    <w:next w:val="CommentText"/>
    <w:link w:val="CommentSubjectChar"/>
    <w:uiPriority w:val="99"/>
    <w:semiHidden/>
    <w:unhideWhenUsed/>
    <w:rsid w:val="00B22B7F"/>
    <w:rPr>
      <w:b/>
      <w:bCs/>
    </w:rPr>
  </w:style>
  <w:style w:type="character" w:customStyle="1" w:styleId="CommentSubjectChar">
    <w:name w:val="Comment Subject Char"/>
    <w:basedOn w:val="CommentTextChar"/>
    <w:link w:val="CommentSubject"/>
    <w:uiPriority w:val="99"/>
    <w:semiHidden/>
    <w:rsid w:val="00B22B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069-E353-4C9C-B205-31133D46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Martin, Alex (DIT)</cp:lastModifiedBy>
  <cp:revision>124</cp:revision>
  <dcterms:created xsi:type="dcterms:W3CDTF">2022-09-04T03:40:00Z</dcterms:created>
  <dcterms:modified xsi:type="dcterms:W3CDTF">2022-09-06T03:45:00Z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2,5,6</vt:lpwstr>
  </property>
  <property fmtid="{D5CDD505-2E9C-101B-9397-08002B2CF9AE}" pid="3" name="ClassificationContentMarkingHeaderFontProps">
    <vt:lpwstr>#a80000,12,Arial</vt:lpwstr>
  </property>
  <property fmtid="{D5CDD505-2E9C-101B-9397-08002B2CF9AE}" pid="4" name="ClassificationContentMarkingHeaderText">
    <vt:lpwstr>OFFICIAL</vt:lpwstr>
  </property>
  <property fmtid="{D5CDD505-2E9C-101B-9397-08002B2CF9AE}" pid="5" name="MSIP_Label_77274858-3b1d-4431-8679-d878f40e28fd_Enabled">
    <vt:lpwstr>true</vt:lpwstr>
  </property>
  <property fmtid="{D5CDD505-2E9C-101B-9397-08002B2CF9AE}" pid="6" name="MSIP_Label_77274858-3b1d-4431-8679-d878f40e28fd_SetDate">
    <vt:lpwstr>2022-09-06T03:16:17Z</vt:lpwstr>
  </property>
  <property fmtid="{D5CDD505-2E9C-101B-9397-08002B2CF9AE}" pid="7" name="MSIP_Label_77274858-3b1d-4431-8679-d878f40e28fd_Method">
    <vt:lpwstr>Privileged</vt:lpwstr>
  </property>
  <property fmtid="{D5CDD505-2E9C-101B-9397-08002B2CF9AE}" pid="8" name="MSIP_Label_77274858-3b1d-4431-8679-d878f40e28fd_Name">
    <vt:lpwstr>-Official</vt:lpwstr>
  </property>
  <property fmtid="{D5CDD505-2E9C-101B-9397-08002B2CF9AE}" pid="9" name="MSIP_Label_77274858-3b1d-4431-8679-d878f40e28fd_SiteId">
    <vt:lpwstr>bda528f7-fca9-432f-bc98-bd7e90d40906</vt:lpwstr>
  </property>
  <property fmtid="{D5CDD505-2E9C-101B-9397-08002B2CF9AE}" pid="10" name="MSIP_Label_77274858-3b1d-4431-8679-d878f40e28fd_ActionId">
    <vt:lpwstr>f6be6d19-2125-4176-8473-d168d864ae78</vt:lpwstr>
  </property>
  <property fmtid="{D5CDD505-2E9C-101B-9397-08002B2CF9AE}" pid="11" name="MSIP_Label_77274858-3b1d-4431-8679-d878f40e28fd_ContentBits">
    <vt:lpwstr>1</vt:lpwstr>
  </property>
</Properties>
</file>